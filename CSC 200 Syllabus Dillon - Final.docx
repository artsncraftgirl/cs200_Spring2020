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54D5D" w14:textId="77777777" w:rsidR="00C60AA7" w:rsidRDefault="00E64D7B" w:rsidP="0043652D">
      <w:pPr>
        <w:pStyle w:val="Heading1"/>
        <w:rPr>
          <w:rStyle w:val="Heading2Char"/>
          <w:b/>
          <w:sz w:val="44"/>
        </w:rPr>
      </w:pPr>
      <w:r w:rsidRPr="006E7C51">
        <w:rPr>
          <w:noProof/>
        </w:rPr>
        <w:drawing>
          <wp:anchor distT="0" distB="0" distL="114300" distR="114300" simplePos="0" relativeHeight="251661312" behindDoc="0" locked="0" layoutInCell="1" allowOverlap="1" wp14:anchorId="3D216C44" wp14:editId="464351EE">
            <wp:simplePos x="0" y="0"/>
            <wp:positionH relativeFrom="margin">
              <wp:align>left</wp:align>
            </wp:positionH>
            <wp:positionV relativeFrom="paragraph">
              <wp:posOffset>0</wp:posOffset>
            </wp:positionV>
            <wp:extent cx="1988820" cy="6172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cc-logo.jpg"/>
                    <pic:cNvPicPr/>
                  </pic:nvPicPr>
                  <pic:blipFill>
                    <a:blip r:embed="rId11">
                      <a:extLst>
                        <a:ext uri="{28A0092B-C50C-407E-A947-70E740481C1C}">
                          <a14:useLocalDpi xmlns:a14="http://schemas.microsoft.com/office/drawing/2010/main" val="0"/>
                        </a:ext>
                      </a:extLst>
                    </a:blip>
                    <a:stretch>
                      <a:fillRect/>
                    </a:stretch>
                  </pic:blipFill>
                  <pic:spPr>
                    <a:xfrm>
                      <a:off x="0" y="0"/>
                      <a:ext cx="1988820" cy="617220"/>
                    </a:xfrm>
                    <a:prstGeom prst="rect">
                      <a:avLst/>
                    </a:prstGeom>
                  </pic:spPr>
                </pic:pic>
              </a:graphicData>
            </a:graphic>
            <wp14:sizeRelH relativeFrom="page">
              <wp14:pctWidth>0</wp14:pctWidth>
            </wp14:sizeRelH>
            <wp14:sizeRelV relativeFrom="page">
              <wp14:pctHeight>0</wp14:pctHeight>
            </wp14:sizeRelV>
          </wp:anchor>
        </w:drawing>
      </w:r>
      <w:r w:rsidRPr="00E34DCE">
        <w:rPr>
          <w:rStyle w:val="Heading2Char"/>
          <w:b/>
          <w:sz w:val="44"/>
        </w:rPr>
        <w:t xml:space="preserve"> </w:t>
      </w:r>
      <w:r w:rsidR="009F1826">
        <w:rPr>
          <w:rStyle w:val="Heading2Char"/>
          <w:b/>
          <w:sz w:val="44"/>
        </w:rPr>
        <w:t xml:space="preserve">    </w:t>
      </w:r>
      <w:r w:rsidR="00C60AA7">
        <w:rPr>
          <w:rStyle w:val="Heading2Char"/>
          <w:b/>
          <w:sz w:val="44"/>
        </w:rPr>
        <w:t xml:space="preserve">       </w:t>
      </w:r>
      <w:r w:rsidR="000274C2" w:rsidRPr="00E34DCE">
        <w:rPr>
          <w:rStyle w:val="Heading2Char"/>
          <w:b/>
          <w:sz w:val="44"/>
        </w:rPr>
        <w:t>Syllabus</w:t>
      </w:r>
      <w:r w:rsidR="000274C2">
        <w:rPr>
          <w:rStyle w:val="Heading2Char"/>
          <w:b/>
          <w:sz w:val="44"/>
        </w:rPr>
        <w:tab/>
      </w:r>
    </w:p>
    <w:p w14:paraId="1155C540" w14:textId="77777777" w:rsidR="00D9792C" w:rsidRPr="00E34DCE" w:rsidRDefault="000274C2" w:rsidP="0043652D">
      <w:pPr>
        <w:pStyle w:val="Heading1"/>
        <w:rPr>
          <w:sz w:val="40"/>
        </w:rPr>
      </w:pPr>
      <w:r w:rsidRPr="000274C2">
        <w:rPr>
          <w:rStyle w:val="Heading2Char"/>
          <w:b/>
          <w:noProof/>
          <w:sz w:val="44"/>
        </w:rPr>
        <mc:AlternateContent>
          <mc:Choice Requires="wps">
            <w:drawing>
              <wp:anchor distT="45720" distB="45720" distL="114300" distR="114300" simplePos="0" relativeHeight="251663360" behindDoc="0" locked="0" layoutInCell="1" allowOverlap="1" wp14:anchorId="1FAB0083" wp14:editId="7E3F6E63">
                <wp:simplePos x="0" y="0"/>
                <wp:positionH relativeFrom="column">
                  <wp:posOffset>2190750</wp:posOffset>
                </wp:positionH>
                <wp:positionV relativeFrom="paragraph">
                  <wp:posOffset>207010</wp:posOffset>
                </wp:positionV>
                <wp:extent cx="3840480" cy="67627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676275"/>
                        </a:xfrm>
                        <a:prstGeom prst="rect">
                          <a:avLst/>
                        </a:prstGeom>
                        <a:solidFill>
                          <a:srgbClr val="FFFFFF"/>
                        </a:solidFill>
                        <a:ln w="9525">
                          <a:solidFill>
                            <a:srgbClr val="000000"/>
                          </a:solidFill>
                          <a:miter lim="800000"/>
                          <a:headEnd/>
                          <a:tailEnd/>
                        </a:ln>
                      </wps:spPr>
                      <wps:txbx>
                        <w:txbxContent>
                          <w:p w14:paraId="76B5DCA1" w14:textId="77777777" w:rsidR="00A3484E" w:rsidRPr="000274C2" w:rsidRDefault="00A3484E" w:rsidP="000274C2">
                            <w:pPr>
                              <w:rPr>
                                <w:b/>
                                <w:color w:val="FF0000"/>
                                <w:sz w:val="16"/>
                                <w:szCs w:val="16"/>
                              </w:rPr>
                            </w:pPr>
                            <w:r w:rsidRPr="000274C2">
                              <w:rPr>
                                <w:sz w:val="16"/>
                                <w:szCs w:val="16"/>
                              </w:rPr>
                              <w:t>Rappahannock Community College’s (RCC) Quality Enhancement Plan (QEP), aims to equip students with technology skills needed to navigate the college experience, to succeed academically, and to compete in a 21</w:t>
                            </w:r>
                            <w:r w:rsidRPr="000274C2">
                              <w:rPr>
                                <w:sz w:val="16"/>
                                <w:szCs w:val="16"/>
                                <w:vertAlign w:val="superscript"/>
                              </w:rPr>
                              <w:t>st</w:t>
                            </w:r>
                            <w:r w:rsidRPr="000274C2">
                              <w:rPr>
                                <w:sz w:val="16"/>
                                <w:szCs w:val="16"/>
                              </w:rPr>
                              <w:t xml:space="preserve"> century workplace. </w:t>
                            </w:r>
                            <w:r w:rsidRPr="000274C2">
                              <w:rPr>
                                <w:rStyle w:val="Heading2Char"/>
                                <w:b/>
                                <w:sz w:val="16"/>
                                <w:szCs w:val="16"/>
                              </w:rPr>
                              <w:t>https://www.rappahannock.edu/qep</w:t>
                            </w:r>
                          </w:p>
                          <w:p w14:paraId="39DDFD8E" w14:textId="77777777" w:rsidR="00A3484E" w:rsidRDefault="00A348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2.5pt;margin-top:16.3pt;width:302.4pt;height:5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">
                <v:textbox>
                  <w:txbxContent>
                    <w:p w:rsidR="00A3484E" w:rsidRPr="000274C2" w:rsidRDefault="00A3484E" w:rsidP="000274C2">
                      <w:pPr>
                        <w:rPr>
                          <w:b/>
                          <w:color w:val="FF0000"/>
                          <w:sz w:val="16"/>
                          <w:szCs w:val="16"/>
                        </w:rPr>
                      </w:pPr>
                      <w:r w:rsidRPr="000274C2">
                        <w:rPr>
                          <w:sz w:val="16"/>
                          <w:szCs w:val="16"/>
                        </w:rPr>
                        <w:t>Rappahannock Community College’s (RCC) Quality Enhancement Plan (QEP), aims to equip students with technology skills needed to navigate the college experience, to succeed academically, and to compete in a 21</w:t>
                      </w:r>
                      <w:r w:rsidRPr="000274C2">
                        <w:rPr>
                          <w:sz w:val="16"/>
                          <w:szCs w:val="16"/>
                          <w:vertAlign w:val="superscript"/>
                        </w:rPr>
                        <w:t>st</w:t>
                      </w:r>
                      <w:r w:rsidRPr="000274C2">
                        <w:rPr>
                          <w:sz w:val="16"/>
                          <w:szCs w:val="16"/>
                        </w:rPr>
                        <w:t xml:space="preserve"> century workplace. </w:t>
                      </w:r>
                      <w:r w:rsidRPr="000274C2">
                        <w:rPr>
                          <w:rStyle w:val="Heading2Char"/>
                          <w:b/>
                          <w:sz w:val="16"/>
                          <w:szCs w:val="16"/>
                        </w:rPr>
                        <w:t>https://www.rappahannock.edu/qep</w:t>
                      </w:r>
                    </w:p>
                    <w:p w:rsidR="00A3484E" w:rsidRDefault="00A3484E"/>
                  </w:txbxContent>
                </v:textbox>
                <w10:wrap type="square"/>
              </v:shape>
            </w:pict>
          </mc:Fallback>
        </mc:AlternateContent>
      </w:r>
      <w:r w:rsidRPr="00C60AA7">
        <w:rPr>
          <w:rStyle w:val="Heading2Char"/>
          <w:b/>
          <w:noProof/>
          <w:sz w:val="44"/>
        </w:rPr>
        <w:drawing>
          <wp:inline distT="0" distB="0" distL="0" distR="0" wp14:anchorId="627AD322" wp14:editId="1D02B345">
            <wp:extent cx="2040216" cy="525145"/>
            <wp:effectExtent l="0" t="0" r="0" b="8255"/>
            <wp:docPr id="1" name="Picture 1" descr="C:\Users\cgraziano.RCC\AppData\Local\Microsoft\Windows\INetCache\Content.Outlook\H4QAUPPR\qep-logo-v8.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graziano.RCC\AppData\Local\Microsoft\Windows\INetCache\Content.Outlook\H4QAUPPR\qep-logo-v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0216" cy="525145"/>
                    </a:xfrm>
                    <a:prstGeom prst="rect">
                      <a:avLst/>
                    </a:prstGeom>
                    <a:noFill/>
                    <a:ln>
                      <a:noFill/>
                    </a:ln>
                  </pic:spPr>
                </pic:pic>
              </a:graphicData>
            </a:graphic>
          </wp:inline>
        </w:drawing>
      </w:r>
      <w:r w:rsidR="00C60AA7">
        <w:rPr>
          <w:rStyle w:val="Heading2Char"/>
          <w:b/>
          <w:sz w:val="44"/>
        </w:rPr>
        <w:tab/>
      </w:r>
      <w:r w:rsidR="00C60AA7">
        <w:rPr>
          <w:rStyle w:val="Heading2Char"/>
          <w:b/>
          <w:sz w:val="44"/>
        </w:rPr>
        <w:tab/>
      </w:r>
      <w:r w:rsidR="00C60AA7">
        <w:rPr>
          <w:rStyle w:val="Heading2Char"/>
          <w:b/>
          <w:sz w:val="44"/>
        </w:rPr>
        <w:tab/>
      </w:r>
      <w:r w:rsidR="00C60AA7">
        <w:rPr>
          <w:rStyle w:val="Heading2Char"/>
          <w:b/>
          <w:sz w:val="44"/>
        </w:rPr>
        <w:tab/>
      </w: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34"/>
        <w:gridCol w:w="180"/>
        <w:gridCol w:w="90"/>
        <w:gridCol w:w="990"/>
        <w:gridCol w:w="725"/>
        <w:gridCol w:w="1164"/>
        <w:gridCol w:w="455"/>
        <w:gridCol w:w="1709"/>
        <w:gridCol w:w="1349"/>
        <w:gridCol w:w="450"/>
        <w:gridCol w:w="1259"/>
      </w:tblGrid>
      <w:tr w:rsidR="006D4E33" w:rsidRPr="00F702F3" w14:paraId="702D28D6" w14:textId="77777777" w:rsidTr="00A3384D">
        <w:trPr>
          <w:trHeight w:val="341"/>
        </w:trPr>
        <w:tc>
          <w:tcPr>
            <w:tcW w:w="1704" w:type="dxa"/>
            <w:gridSpan w:val="3"/>
            <w:tcBorders>
              <w:right w:val="single" w:sz="4" w:space="0" w:color="auto"/>
            </w:tcBorders>
          </w:tcPr>
          <w:p w14:paraId="227CE146" w14:textId="77777777" w:rsidR="006D4E33" w:rsidRPr="006E7C51" w:rsidRDefault="006D4E33" w:rsidP="006D4E33">
            <w:r w:rsidRPr="000B69D2">
              <w:t xml:space="preserve">Discipline Prefix: </w:t>
            </w:r>
          </w:p>
        </w:tc>
        <w:tc>
          <w:tcPr>
            <w:tcW w:w="990" w:type="dxa"/>
            <w:tcBorders>
              <w:left w:val="single" w:sz="4" w:space="0" w:color="auto"/>
            </w:tcBorders>
          </w:tcPr>
          <w:p w14:paraId="2BDAF6AC" w14:textId="77777777" w:rsidR="006D4E33" w:rsidRPr="006E7C51" w:rsidRDefault="00426C09" w:rsidP="00231723">
            <w:r>
              <w:t>CSC</w:t>
            </w:r>
          </w:p>
        </w:tc>
        <w:tc>
          <w:tcPr>
            <w:tcW w:w="1889" w:type="dxa"/>
            <w:gridSpan w:val="2"/>
            <w:tcBorders>
              <w:right w:val="single" w:sz="4" w:space="0" w:color="auto"/>
            </w:tcBorders>
          </w:tcPr>
          <w:p w14:paraId="0A35FFD3" w14:textId="77777777" w:rsidR="006D4E33" w:rsidRPr="006E7C51" w:rsidRDefault="006D4E33" w:rsidP="006D4E33">
            <w:r w:rsidRPr="000B69D2">
              <w:t xml:space="preserve">Course Number: </w:t>
            </w:r>
          </w:p>
        </w:tc>
        <w:tc>
          <w:tcPr>
            <w:tcW w:w="2164" w:type="dxa"/>
            <w:gridSpan w:val="2"/>
            <w:tcBorders>
              <w:left w:val="single" w:sz="4" w:space="0" w:color="auto"/>
            </w:tcBorders>
          </w:tcPr>
          <w:p w14:paraId="54A4053D" w14:textId="77777777" w:rsidR="006D4E33" w:rsidRPr="006E7C51" w:rsidRDefault="007A3B35" w:rsidP="00231723">
            <w:r>
              <w:t xml:space="preserve"> </w:t>
            </w:r>
            <w:r w:rsidR="00426C09">
              <w:t>200</w:t>
            </w:r>
          </w:p>
        </w:tc>
        <w:tc>
          <w:tcPr>
            <w:tcW w:w="1799" w:type="dxa"/>
            <w:gridSpan w:val="2"/>
            <w:tcBorders>
              <w:right w:val="single" w:sz="4" w:space="0" w:color="auto"/>
            </w:tcBorders>
          </w:tcPr>
          <w:p w14:paraId="3369C8DB" w14:textId="77777777" w:rsidR="006D4E33" w:rsidRPr="006E7C51" w:rsidRDefault="006D4E33" w:rsidP="006D4E33">
            <w:r w:rsidRPr="000B69D2">
              <w:t xml:space="preserve">Course Section: </w:t>
            </w:r>
          </w:p>
        </w:tc>
        <w:tc>
          <w:tcPr>
            <w:tcW w:w="1259" w:type="dxa"/>
            <w:tcBorders>
              <w:left w:val="single" w:sz="4" w:space="0" w:color="auto"/>
            </w:tcBorders>
          </w:tcPr>
          <w:p w14:paraId="7C4B4F46" w14:textId="77777777" w:rsidR="006D4E33" w:rsidRPr="006E7C51" w:rsidRDefault="007A3B35" w:rsidP="008329EF">
            <w:r>
              <w:t xml:space="preserve"> </w:t>
            </w:r>
            <w:r w:rsidR="008329EF">
              <w:t>711</w:t>
            </w:r>
          </w:p>
        </w:tc>
      </w:tr>
      <w:tr w:rsidR="006002B7" w:rsidRPr="00F702F3" w14:paraId="19DC7371" w14:textId="77777777" w:rsidTr="00A3384D">
        <w:trPr>
          <w:trHeight w:val="231"/>
        </w:trPr>
        <w:tc>
          <w:tcPr>
            <w:tcW w:w="1434" w:type="dxa"/>
            <w:tcBorders>
              <w:right w:val="single" w:sz="4" w:space="0" w:color="auto"/>
            </w:tcBorders>
          </w:tcPr>
          <w:p w14:paraId="0F84960D" w14:textId="77777777" w:rsidR="006002B7" w:rsidRPr="006E7C51" w:rsidRDefault="006002B7" w:rsidP="006D4E33">
            <w:r w:rsidRPr="000B69D2">
              <w:t xml:space="preserve">Course Title: </w:t>
            </w:r>
          </w:p>
        </w:tc>
        <w:tc>
          <w:tcPr>
            <w:tcW w:w="8371" w:type="dxa"/>
            <w:gridSpan w:val="10"/>
          </w:tcPr>
          <w:p w14:paraId="6C7D3162" w14:textId="77777777" w:rsidR="006002B7" w:rsidRPr="006E7C51" w:rsidRDefault="007A3B35" w:rsidP="006D4E33">
            <w:r>
              <w:t xml:space="preserve"> </w:t>
            </w:r>
            <w:r w:rsidR="00295653">
              <w:t xml:space="preserve">Introduction to Computer Science </w:t>
            </w:r>
          </w:p>
        </w:tc>
      </w:tr>
      <w:tr w:rsidR="006D4E33" w:rsidRPr="00F702F3" w14:paraId="380C0D3A" w14:textId="77777777" w:rsidTr="00A3384D">
        <w:tc>
          <w:tcPr>
            <w:tcW w:w="1614" w:type="dxa"/>
            <w:gridSpan w:val="2"/>
            <w:tcBorders>
              <w:right w:val="single" w:sz="4" w:space="0" w:color="auto"/>
            </w:tcBorders>
          </w:tcPr>
          <w:p w14:paraId="39456CD3" w14:textId="77777777" w:rsidR="006D4E33" w:rsidRPr="006E7C51" w:rsidRDefault="006D4E33" w:rsidP="006D4E33">
            <w:r w:rsidRPr="000B69D2">
              <w:t xml:space="preserve">Credit Hours: </w:t>
            </w:r>
          </w:p>
        </w:tc>
        <w:tc>
          <w:tcPr>
            <w:tcW w:w="1805" w:type="dxa"/>
            <w:gridSpan w:val="3"/>
            <w:tcBorders>
              <w:left w:val="single" w:sz="4" w:space="0" w:color="auto"/>
            </w:tcBorders>
          </w:tcPr>
          <w:p w14:paraId="376CAC06" w14:textId="77777777" w:rsidR="006D4E33" w:rsidRPr="006E7C51" w:rsidRDefault="007A3B35" w:rsidP="00231723">
            <w:r>
              <w:t xml:space="preserve"> </w:t>
            </w:r>
            <w:r w:rsidR="007125FD">
              <w:t>3</w:t>
            </w:r>
            <w:r w:rsidR="00295653">
              <w:t xml:space="preserve"> credits</w:t>
            </w:r>
          </w:p>
        </w:tc>
        <w:tc>
          <w:tcPr>
            <w:tcW w:w="1619" w:type="dxa"/>
            <w:gridSpan w:val="2"/>
            <w:tcBorders>
              <w:right w:val="single" w:sz="4" w:space="0" w:color="auto"/>
            </w:tcBorders>
          </w:tcPr>
          <w:p w14:paraId="5F10460F" w14:textId="77777777" w:rsidR="006D4E33" w:rsidRPr="006E7C51" w:rsidRDefault="006D4E33" w:rsidP="006D4E33">
            <w:r w:rsidRPr="000B69D2">
              <w:t xml:space="preserve">Contact Hours: </w:t>
            </w:r>
          </w:p>
        </w:tc>
        <w:tc>
          <w:tcPr>
            <w:tcW w:w="1709" w:type="dxa"/>
            <w:tcBorders>
              <w:left w:val="single" w:sz="4" w:space="0" w:color="auto"/>
            </w:tcBorders>
          </w:tcPr>
          <w:p w14:paraId="0E5C8C29" w14:textId="77777777" w:rsidR="006D4E33" w:rsidRPr="006E7C51" w:rsidRDefault="007A3B35" w:rsidP="00231723">
            <w:r>
              <w:t xml:space="preserve"> </w:t>
            </w:r>
            <w:r w:rsidR="00982B54">
              <w:t>3</w:t>
            </w:r>
          </w:p>
        </w:tc>
        <w:tc>
          <w:tcPr>
            <w:tcW w:w="1349" w:type="dxa"/>
            <w:tcBorders>
              <w:right w:val="single" w:sz="4" w:space="0" w:color="auto"/>
            </w:tcBorders>
          </w:tcPr>
          <w:p w14:paraId="0F79CB27" w14:textId="77777777" w:rsidR="006D4E33" w:rsidRPr="006E7C51" w:rsidRDefault="006D4E33" w:rsidP="006D4E33">
            <w:r w:rsidRPr="000B69D2">
              <w:t xml:space="preserve">Semester: </w:t>
            </w:r>
          </w:p>
        </w:tc>
        <w:tc>
          <w:tcPr>
            <w:tcW w:w="1709" w:type="dxa"/>
            <w:gridSpan w:val="2"/>
            <w:tcBorders>
              <w:left w:val="single" w:sz="4" w:space="0" w:color="auto"/>
            </w:tcBorders>
          </w:tcPr>
          <w:p w14:paraId="4E734ADE" w14:textId="77777777" w:rsidR="006D4E33" w:rsidRPr="006E7C51" w:rsidRDefault="008329EF" w:rsidP="00231723">
            <w:r>
              <w:t>Spring 2020</w:t>
            </w:r>
          </w:p>
        </w:tc>
      </w:tr>
      <w:tr w:rsidR="006D4E33" w:rsidRPr="00F702F3" w14:paraId="2342047B" w14:textId="77777777" w:rsidTr="00A3384D">
        <w:tc>
          <w:tcPr>
            <w:tcW w:w="3419" w:type="dxa"/>
            <w:gridSpan w:val="5"/>
            <w:tcBorders>
              <w:right w:val="single" w:sz="4" w:space="0" w:color="auto"/>
            </w:tcBorders>
          </w:tcPr>
          <w:p w14:paraId="41643719" w14:textId="77777777" w:rsidR="006D4E33" w:rsidRPr="006E7C51" w:rsidRDefault="006D4E33" w:rsidP="006D4E33">
            <w:r w:rsidRPr="000B69D2">
              <w:t xml:space="preserve">Meeting Days/Time/Location: </w:t>
            </w:r>
          </w:p>
        </w:tc>
        <w:tc>
          <w:tcPr>
            <w:tcW w:w="6386" w:type="dxa"/>
            <w:gridSpan w:val="6"/>
            <w:tcBorders>
              <w:left w:val="single" w:sz="4" w:space="0" w:color="auto"/>
            </w:tcBorders>
          </w:tcPr>
          <w:p w14:paraId="3CA2896E" w14:textId="77777777" w:rsidR="006D4E33" w:rsidRDefault="008329EF" w:rsidP="00231723">
            <w:r>
              <w:t>Asynchronous</w:t>
            </w:r>
            <w:r w:rsidR="00256E17">
              <w:t xml:space="preserve"> assignment</w:t>
            </w:r>
            <w:r>
              <w:t xml:space="preserve"> Tuesdays</w:t>
            </w:r>
          </w:p>
          <w:p w14:paraId="427F2883" w14:textId="77777777" w:rsidR="008329EF" w:rsidRPr="006E7C51" w:rsidRDefault="008329EF" w:rsidP="00231723">
            <w:r>
              <w:t>Lecture Thursday 5:00pm – 7:15pm</w:t>
            </w:r>
          </w:p>
        </w:tc>
      </w:tr>
    </w:tbl>
    <w:p w14:paraId="36B2A2D3" w14:textId="77777777" w:rsidR="009D1D24" w:rsidRPr="0043652D" w:rsidRDefault="009F1826">
      <w:pPr>
        <w:rPr>
          <w:rFonts w:asciiTheme="majorHAnsi" w:hAnsiTheme="majorHAnsi"/>
          <w:b/>
          <w:color w:val="4472C4" w:themeColor="accent5"/>
        </w:rPr>
      </w:pPr>
      <w:r>
        <w:rPr>
          <w:rFonts w:asciiTheme="majorHAnsi" w:hAnsiTheme="majorHAnsi"/>
          <w:b/>
          <w:color w:val="4472C4" w:themeColor="accent5"/>
        </w:rPr>
        <w:br/>
      </w:r>
      <w:r w:rsidR="002561D8" w:rsidRPr="0043652D">
        <w:rPr>
          <w:rFonts w:asciiTheme="majorHAnsi" w:hAnsiTheme="majorHAnsi"/>
          <w:b/>
          <w:color w:val="4472C4" w:themeColor="accent5"/>
        </w:rPr>
        <w:t>Instructor Information:</w:t>
      </w: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720"/>
        <w:gridCol w:w="377"/>
        <w:gridCol w:w="883"/>
        <w:gridCol w:w="1440"/>
        <w:gridCol w:w="720"/>
        <w:gridCol w:w="1350"/>
        <w:gridCol w:w="3420"/>
      </w:tblGrid>
      <w:tr w:rsidR="006D4E33" w:rsidRPr="00F702F3" w14:paraId="47E413EE" w14:textId="77777777" w:rsidTr="00BE2723">
        <w:trPr>
          <w:trHeight w:val="341"/>
        </w:trPr>
        <w:tc>
          <w:tcPr>
            <w:tcW w:w="895" w:type="dxa"/>
            <w:tcBorders>
              <w:right w:val="single" w:sz="4" w:space="0" w:color="auto"/>
            </w:tcBorders>
          </w:tcPr>
          <w:p w14:paraId="7E1D3EB5" w14:textId="77777777" w:rsidR="006D4E33" w:rsidRPr="006E7C51" w:rsidRDefault="006D4E33" w:rsidP="006D4E33">
            <w:r w:rsidRPr="000B69D2">
              <w:t xml:space="preserve">Name: </w:t>
            </w:r>
          </w:p>
        </w:tc>
        <w:tc>
          <w:tcPr>
            <w:tcW w:w="1980" w:type="dxa"/>
            <w:gridSpan w:val="3"/>
            <w:tcBorders>
              <w:left w:val="single" w:sz="4" w:space="0" w:color="auto"/>
            </w:tcBorders>
          </w:tcPr>
          <w:p w14:paraId="42FB9F96" w14:textId="77777777" w:rsidR="006D4E33" w:rsidRPr="006E7C51" w:rsidRDefault="00426C09" w:rsidP="00BE2723">
            <w:r>
              <w:t>Brian Dillon</w:t>
            </w:r>
          </w:p>
        </w:tc>
        <w:tc>
          <w:tcPr>
            <w:tcW w:w="1440" w:type="dxa"/>
            <w:tcBorders>
              <w:right w:val="single" w:sz="4" w:space="0" w:color="auto"/>
            </w:tcBorders>
          </w:tcPr>
          <w:p w14:paraId="4A2624D1" w14:textId="77777777" w:rsidR="006D4E33" w:rsidRPr="006E7C51" w:rsidRDefault="006D4E33" w:rsidP="006D4E33">
            <w:r w:rsidRPr="000B69D2">
              <w:t>Office Location:</w:t>
            </w:r>
            <w:r w:rsidRPr="006E7C51">
              <w:t xml:space="preserve"> </w:t>
            </w:r>
          </w:p>
        </w:tc>
        <w:tc>
          <w:tcPr>
            <w:tcW w:w="5490" w:type="dxa"/>
            <w:gridSpan w:val="3"/>
            <w:tcBorders>
              <w:left w:val="single" w:sz="4" w:space="0" w:color="auto"/>
            </w:tcBorders>
          </w:tcPr>
          <w:p w14:paraId="345F5246" w14:textId="77777777" w:rsidR="006D4E33" w:rsidRPr="006E7C51" w:rsidRDefault="008329EF" w:rsidP="008329EF">
            <w:r>
              <w:t>NA – Office hours will be held online</w:t>
            </w:r>
          </w:p>
        </w:tc>
      </w:tr>
      <w:tr w:rsidR="006D4E33" w:rsidRPr="00F702F3" w14:paraId="546F05DB" w14:textId="77777777" w:rsidTr="00A3384D">
        <w:trPr>
          <w:trHeight w:val="231"/>
        </w:trPr>
        <w:tc>
          <w:tcPr>
            <w:tcW w:w="1615" w:type="dxa"/>
            <w:gridSpan w:val="2"/>
            <w:tcBorders>
              <w:right w:val="single" w:sz="4" w:space="0" w:color="auto"/>
            </w:tcBorders>
          </w:tcPr>
          <w:p w14:paraId="13DD7CC3" w14:textId="77777777" w:rsidR="006D4E33" w:rsidRPr="006E7C51" w:rsidRDefault="006D4E33" w:rsidP="006D4E33">
            <w:r w:rsidRPr="000B69D2">
              <w:t xml:space="preserve">Office Hours: </w:t>
            </w:r>
          </w:p>
        </w:tc>
        <w:tc>
          <w:tcPr>
            <w:tcW w:w="8190" w:type="dxa"/>
            <w:gridSpan w:val="6"/>
            <w:tcBorders>
              <w:left w:val="single" w:sz="4" w:space="0" w:color="auto"/>
            </w:tcBorders>
          </w:tcPr>
          <w:p w14:paraId="3307FC83" w14:textId="77777777" w:rsidR="006D4E33" w:rsidRPr="006E7C51" w:rsidRDefault="008329EF" w:rsidP="008F7E5E">
            <w:r>
              <w:t>Tuesday at 6:00pm.</w:t>
            </w:r>
          </w:p>
        </w:tc>
      </w:tr>
      <w:tr w:rsidR="006D4E33" w:rsidRPr="00F702F3" w14:paraId="1BFB20CF" w14:textId="77777777" w:rsidTr="00A3384D">
        <w:tc>
          <w:tcPr>
            <w:tcW w:w="895" w:type="dxa"/>
            <w:tcBorders>
              <w:right w:val="single" w:sz="4" w:space="0" w:color="auto"/>
            </w:tcBorders>
          </w:tcPr>
          <w:p w14:paraId="42407B59" w14:textId="77777777" w:rsidR="006D4E33" w:rsidRPr="006E7C51" w:rsidRDefault="006D4E33" w:rsidP="006D4E33">
            <w:r w:rsidRPr="000B69D2">
              <w:t xml:space="preserve">Email: </w:t>
            </w:r>
          </w:p>
        </w:tc>
        <w:tc>
          <w:tcPr>
            <w:tcW w:w="4140" w:type="dxa"/>
            <w:gridSpan w:val="5"/>
            <w:tcBorders>
              <w:left w:val="single" w:sz="4" w:space="0" w:color="auto"/>
            </w:tcBorders>
          </w:tcPr>
          <w:p w14:paraId="3EC8E88A" w14:textId="77777777" w:rsidR="006D4E33" w:rsidRPr="006E7C51" w:rsidRDefault="00861D9E" w:rsidP="008F7E5E">
            <w:hyperlink r:id="rId14" w:history="1">
              <w:r w:rsidR="001D33A7" w:rsidRPr="00C55B83">
                <w:rPr>
                  <w:rStyle w:val="Hyperlink"/>
                </w:rPr>
                <w:t>bdillon@rappahannock.edu</w:t>
              </w:r>
            </w:hyperlink>
          </w:p>
        </w:tc>
        <w:tc>
          <w:tcPr>
            <w:tcW w:w="1350" w:type="dxa"/>
            <w:tcBorders>
              <w:right w:val="single" w:sz="4" w:space="0" w:color="auto"/>
            </w:tcBorders>
          </w:tcPr>
          <w:p w14:paraId="3C8DBC7E" w14:textId="77777777" w:rsidR="006D4E33" w:rsidRPr="006E7C51" w:rsidRDefault="006D4E33" w:rsidP="006D4E33">
            <w:r w:rsidRPr="000B69D2">
              <w:t xml:space="preserve">Phone: </w:t>
            </w:r>
          </w:p>
        </w:tc>
        <w:tc>
          <w:tcPr>
            <w:tcW w:w="3420" w:type="dxa"/>
            <w:tcBorders>
              <w:left w:val="single" w:sz="4" w:space="0" w:color="auto"/>
            </w:tcBorders>
          </w:tcPr>
          <w:p w14:paraId="2484F6C1" w14:textId="77777777" w:rsidR="006D4E33" w:rsidRPr="006E7C51" w:rsidRDefault="0029575F" w:rsidP="008F7E5E">
            <w:r>
              <w:t>NA</w:t>
            </w:r>
          </w:p>
        </w:tc>
      </w:tr>
      <w:tr w:rsidR="006D4E33" w:rsidRPr="00F702F3" w14:paraId="1DC266DA" w14:textId="77777777" w:rsidTr="00A3384D">
        <w:tc>
          <w:tcPr>
            <w:tcW w:w="1992" w:type="dxa"/>
            <w:gridSpan w:val="3"/>
            <w:tcBorders>
              <w:right w:val="single" w:sz="4" w:space="0" w:color="auto"/>
            </w:tcBorders>
          </w:tcPr>
          <w:p w14:paraId="0C265EBF" w14:textId="77777777" w:rsidR="006D4E33" w:rsidRPr="006E7C51" w:rsidRDefault="006D4E33" w:rsidP="006D4E33">
            <w:r w:rsidRPr="000B69D2">
              <w:t xml:space="preserve">Instructor Response </w:t>
            </w:r>
            <w:r w:rsidRPr="006E7C51">
              <w:t xml:space="preserve">Time to Email: </w:t>
            </w:r>
          </w:p>
        </w:tc>
        <w:tc>
          <w:tcPr>
            <w:tcW w:w="7813" w:type="dxa"/>
            <w:gridSpan w:val="5"/>
            <w:tcBorders>
              <w:left w:val="single" w:sz="4" w:space="0" w:color="auto"/>
            </w:tcBorders>
          </w:tcPr>
          <w:p w14:paraId="370D8C0C" w14:textId="77777777" w:rsidR="006D4E33" w:rsidRPr="006E7C51" w:rsidRDefault="001D33A7" w:rsidP="008F7E5E">
            <w:r>
              <w:t>The instructor will be reviewing email each evening. In general, students will receive responses the same evening.</w:t>
            </w:r>
          </w:p>
        </w:tc>
      </w:tr>
    </w:tbl>
    <w:p w14:paraId="45F07F67" w14:textId="77777777" w:rsidR="00164B94" w:rsidRPr="0043652D" w:rsidRDefault="009F1826">
      <w:pPr>
        <w:rPr>
          <w:rFonts w:asciiTheme="majorHAnsi" w:hAnsiTheme="majorHAnsi"/>
          <w:b/>
          <w:color w:val="4472C4" w:themeColor="accent5"/>
        </w:rPr>
      </w:pPr>
      <w:r>
        <w:rPr>
          <w:rFonts w:asciiTheme="majorHAnsi" w:hAnsiTheme="majorHAnsi"/>
          <w:b/>
          <w:color w:val="4472C4" w:themeColor="accent5"/>
        </w:rPr>
        <w:br/>
      </w:r>
      <w:r w:rsidR="00164B94" w:rsidRPr="0043652D">
        <w:rPr>
          <w:rFonts w:asciiTheme="majorHAnsi" w:hAnsiTheme="majorHAnsi"/>
          <w:b/>
          <w:color w:val="4472C4" w:themeColor="accent5"/>
        </w:rPr>
        <w:t>Course Information:</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989"/>
        <w:gridCol w:w="1711"/>
        <w:gridCol w:w="3330"/>
        <w:gridCol w:w="2273"/>
      </w:tblGrid>
      <w:tr w:rsidR="00230756" w:rsidRPr="00F702F3" w14:paraId="79E88D5E" w14:textId="77777777" w:rsidTr="0043652D">
        <w:trPr>
          <w:trHeight w:val="2060"/>
        </w:trPr>
        <w:tc>
          <w:tcPr>
            <w:tcW w:w="1525" w:type="dxa"/>
            <w:tcBorders>
              <w:bottom w:val="single" w:sz="4" w:space="0" w:color="auto"/>
              <w:right w:val="single" w:sz="4" w:space="0" w:color="auto"/>
            </w:tcBorders>
          </w:tcPr>
          <w:p w14:paraId="365473D3" w14:textId="77777777" w:rsidR="00230756" w:rsidRPr="006E7C51" w:rsidRDefault="00230756" w:rsidP="006E7C51">
            <w:r w:rsidRPr="000B69D2">
              <w:t xml:space="preserve">VCCS Course Description: </w:t>
            </w:r>
          </w:p>
          <w:p w14:paraId="60EC4496" w14:textId="77777777" w:rsidR="00230756" w:rsidRPr="006E7C51" w:rsidRDefault="00230756" w:rsidP="006E7C51"/>
        </w:tc>
        <w:tc>
          <w:tcPr>
            <w:tcW w:w="8303" w:type="dxa"/>
            <w:gridSpan w:val="4"/>
            <w:tcBorders>
              <w:left w:val="single" w:sz="4" w:space="0" w:color="auto"/>
              <w:bottom w:val="single" w:sz="4" w:space="0" w:color="auto"/>
            </w:tcBorders>
          </w:tcPr>
          <w:p w14:paraId="63100DA6" w14:textId="77777777" w:rsidR="00230756" w:rsidRPr="006E7C51" w:rsidRDefault="00426C09" w:rsidP="00FA5489">
            <w:r w:rsidRPr="005F55FF">
              <w:t xml:space="preserve">Provides broad introduction to computer science. Discusses architecture and function of computer hardware, including networks and operating systems, data and instruction representation and data organization. Covers software, </w:t>
            </w:r>
            <w:r w:rsidRPr="0011076F">
              <w:t>algorithms</w:t>
            </w:r>
            <w:r w:rsidRPr="005F55FF">
              <w:t>, programming languages and software engineering. Discusses artificial intelligence and theory of computation. Includes a hand-on component.</w:t>
            </w:r>
            <w:r w:rsidRPr="004F549A">
              <w:t xml:space="preserve"> </w:t>
            </w:r>
            <w:r w:rsidRPr="005F55FF">
              <w:t>Lecture 3-4 hours per week.</w:t>
            </w:r>
          </w:p>
        </w:tc>
      </w:tr>
      <w:tr w:rsidR="00230756" w:rsidRPr="00F702F3" w14:paraId="77810A4A" w14:textId="77777777" w:rsidTr="0043652D">
        <w:trPr>
          <w:trHeight w:val="1484"/>
        </w:trPr>
        <w:tc>
          <w:tcPr>
            <w:tcW w:w="1525" w:type="dxa"/>
            <w:tcBorders>
              <w:top w:val="single" w:sz="4" w:space="0" w:color="auto"/>
              <w:bottom w:val="single" w:sz="4" w:space="0" w:color="000000"/>
              <w:right w:val="single" w:sz="4" w:space="0" w:color="auto"/>
            </w:tcBorders>
          </w:tcPr>
          <w:p w14:paraId="698436D9" w14:textId="77777777" w:rsidR="00230756" w:rsidRPr="000B69D2" w:rsidRDefault="00230756" w:rsidP="009933EB">
            <w:r w:rsidRPr="000B69D2">
              <w:t>This course will fulfill the requir</w:t>
            </w:r>
            <w:r w:rsidRPr="006E7C51">
              <w:t xml:space="preserve">ement for: </w:t>
            </w:r>
          </w:p>
        </w:tc>
        <w:tc>
          <w:tcPr>
            <w:tcW w:w="8303" w:type="dxa"/>
            <w:gridSpan w:val="4"/>
            <w:tcBorders>
              <w:top w:val="single" w:sz="4" w:space="0" w:color="auto"/>
              <w:left w:val="single" w:sz="4" w:space="0" w:color="auto"/>
              <w:bottom w:val="single" w:sz="4" w:space="0" w:color="auto"/>
            </w:tcBorders>
          </w:tcPr>
          <w:p w14:paraId="10390BA9" w14:textId="77777777" w:rsidR="00230756" w:rsidRDefault="00982B54" w:rsidP="00982B54">
            <w:r>
              <w:t>The course will fulfill a transfer elective in the Arts and Science for transfer degree.</w:t>
            </w:r>
          </w:p>
        </w:tc>
      </w:tr>
      <w:tr w:rsidR="00230756" w:rsidRPr="00F702F3" w14:paraId="05AEECCB" w14:textId="77777777" w:rsidTr="0043652D">
        <w:trPr>
          <w:trHeight w:val="231"/>
        </w:trPr>
        <w:tc>
          <w:tcPr>
            <w:tcW w:w="1525" w:type="dxa"/>
            <w:tcBorders>
              <w:right w:val="single" w:sz="4" w:space="0" w:color="auto"/>
            </w:tcBorders>
          </w:tcPr>
          <w:p w14:paraId="2C74A60E" w14:textId="77777777" w:rsidR="00230756" w:rsidRPr="006E7C51" w:rsidRDefault="00230756" w:rsidP="00230756">
            <w:r w:rsidRPr="000B69D2">
              <w:t>Prerequisites</w:t>
            </w:r>
            <w:r w:rsidRPr="006E7C51">
              <w:t xml:space="preserve">: </w:t>
            </w:r>
          </w:p>
        </w:tc>
        <w:tc>
          <w:tcPr>
            <w:tcW w:w="8303" w:type="dxa"/>
            <w:gridSpan w:val="4"/>
            <w:tcBorders>
              <w:left w:val="single" w:sz="4" w:space="0" w:color="auto"/>
            </w:tcBorders>
          </w:tcPr>
          <w:p w14:paraId="12133397" w14:textId="77777777" w:rsidR="00230756" w:rsidRPr="006E7C51" w:rsidRDefault="00295653" w:rsidP="00380F39">
            <w:r w:rsidRPr="00295653">
              <w:rPr>
                <w:rFonts w:ascii="Verdana" w:hAnsi="Verdana"/>
                <w:color w:val="333333"/>
                <w:sz w:val="18"/>
                <w:szCs w:val="18"/>
                <w:shd w:val="clear" w:color="auto" w:fill="F9F9F9"/>
              </w:rPr>
              <w:t>Prerequisite: Placement into </w:t>
            </w:r>
            <w:hyperlink r:id="rId15" w:history="1">
              <w:r w:rsidRPr="00295653">
                <w:rPr>
                  <w:rFonts w:ascii="Verdana" w:hAnsi="Verdana"/>
                  <w:color w:val="660000"/>
                  <w:sz w:val="18"/>
                  <w:szCs w:val="18"/>
                  <w:u w:val="single"/>
                  <w:shd w:val="clear" w:color="auto" w:fill="F9F9F9"/>
                </w:rPr>
                <w:t>ENG 111</w:t>
              </w:r>
            </w:hyperlink>
            <w:r w:rsidRPr="00295653">
              <w:rPr>
                <w:rFonts w:ascii="Verdana" w:hAnsi="Verdana"/>
                <w:color w:val="333333"/>
                <w:sz w:val="18"/>
                <w:szCs w:val="18"/>
                <w:shd w:val="clear" w:color="auto" w:fill="F9F9F9"/>
              </w:rPr>
              <w:t> and placement into </w:t>
            </w:r>
            <w:hyperlink r:id="rId16" w:history="1">
              <w:r w:rsidRPr="00295653">
                <w:rPr>
                  <w:rFonts w:ascii="Verdana" w:hAnsi="Verdana"/>
                  <w:color w:val="660000"/>
                  <w:sz w:val="18"/>
                  <w:szCs w:val="18"/>
                  <w:u w:val="single"/>
                  <w:shd w:val="clear" w:color="auto" w:fill="F9F9F9"/>
                </w:rPr>
                <w:t>MTH 161</w:t>
              </w:r>
            </w:hyperlink>
            <w:r w:rsidRPr="00295653">
              <w:rPr>
                <w:rFonts w:ascii="Verdana" w:hAnsi="Verdana"/>
                <w:color w:val="333333"/>
                <w:sz w:val="18"/>
                <w:szCs w:val="18"/>
                <w:shd w:val="clear" w:color="auto" w:fill="F9F9F9"/>
              </w:rPr>
              <w:t> or </w:t>
            </w:r>
            <w:hyperlink r:id="rId17" w:history="1">
              <w:r w:rsidRPr="00295653">
                <w:rPr>
                  <w:rFonts w:ascii="Verdana" w:hAnsi="Verdana"/>
                  <w:color w:val="660000"/>
                  <w:sz w:val="18"/>
                  <w:szCs w:val="18"/>
                  <w:u w:val="single"/>
                  <w:shd w:val="clear" w:color="auto" w:fill="F9F9F9"/>
                </w:rPr>
                <w:t>MTH 167</w:t>
              </w:r>
            </w:hyperlink>
            <w:r w:rsidRPr="00295653">
              <w:rPr>
                <w:rFonts w:ascii="Verdana" w:hAnsi="Verdana"/>
                <w:color w:val="333333"/>
                <w:sz w:val="18"/>
                <w:szCs w:val="18"/>
                <w:shd w:val="clear" w:color="auto" w:fill="F9F9F9"/>
              </w:rPr>
              <w:t> or equivalent.</w:t>
            </w:r>
          </w:p>
        </w:tc>
      </w:tr>
      <w:tr w:rsidR="001B5B5D" w:rsidRPr="00F702F3" w14:paraId="5FBBC976" w14:textId="77777777" w:rsidTr="001B5B5D">
        <w:trPr>
          <w:trHeight w:val="288"/>
        </w:trPr>
        <w:tc>
          <w:tcPr>
            <w:tcW w:w="1525" w:type="dxa"/>
            <w:vMerge w:val="restart"/>
            <w:tcBorders>
              <w:right w:val="single" w:sz="4" w:space="0" w:color="auto"/>
            </w:tcBorders>
          </w:tcPr>
          <w:p w14:paraId="22BEDF6C" w14:textId="77777777" w:rsidR="001B5B5D" w:rsidRDefault="001B5B5D" w:rsidP="00230756"/>
          <w:p w14:paraId="0F8DE424" w14:textId="77777777" w:rsidR="001B5B5D" w:rsidRPr="006E7C51" w:rsidRDefault="001B5B5D" w:rsidP="00230756">
            <w:r w:rsidRPr="000B69D2">
              <w:t>Exam Date</w:t>
            </w:r>
            <w:r w:rsidRPr="006E7C51">
              <w:t xml:space="preserve">: </w:t>
            </w:r>
          </w:p>
        </w:tc>
        <w:tc>
          <w:tcPr>
            <w:tcW w:w="2700" w:type="dxa"/>
            <w:gridSpan w:val="2"/>
            <w:vMerge w:val="restart"/>
            <w:tcBorders>
              <w:left w:val="single" w:sz="4" w:space="0" w:color="auto"/>
            </w:tcBorders>
          </w:tcPr>
          <w:p w14:paraId="33D89712" w14:textId="6A2F48E0" w:rsidR="001B5B5D" w:rsidRPr="006E7C51" w:rsidRDefault="00174D70" w:rsidP="00F51D3E">
            <w:r>
              <w:t>The exam will be available at one of the testing centers from April 29 to May 1. You must complete it during normal testing hours on one of these days.</w:t>
            </w:r>
          </w:p>
        </w:tc>
        <w:tc>
          <w:tcPr>
            <w:tcW w:w="3330" w:type="dxa"/>
          </w:tcPr>
          <w:p w14:paraId="172853E6" w14:textId="77777777" w:rsidR="001B5B5D" w:rsidRDefault="006C1E32" w:rsidP="00230756">
            <w:r>
              <w:t xml:space="preserve">Last day to drop </w:t>
            </w:r>
            <w:r w:rsidR="00A86B01">
              <w:t>(</w:t>
            </w:r>
            <w:r>
              <w:t>with refund</w:t>
            </w:r>
            <w:r w:rsidR="00A86B01">
              <w:t>)</w:t>
            </w:r>
            <w:r>
              <w:t>:</w:t>
            </w:r>
          </w:p>
        </w:tc>
        <w:tc>
          <w:tcPr>
            <w:tcW w:w="2273" w:type="dxa"/>
          </w:tcPr>
          <w:p w14:paraId="0127678A" w14:textId="77777777" w:rsidR="001B5B5D" w:rsidRPr="006E7C51" w:rsidRDefault="008329EF" w:rsidP="009933EB">
            <w:r>
              <w:t>Jan 29, 2020</w:t>
            </w:r>
          </w:p>
        </w:tc>
      </w:tr>
      <w:tr w:rsidR="001B5B5D" w:rsidRPr="00F702F3" w14:paraId="2E57E661" w14:textId="77777777" w:rsidTr="001B5B5D">
        <w:trPr>
          <w:trHeight w:val="288"/>
        </w:trPr>
        <w:tc>
          <w:tcPr>
            <w:tcW w:w="1525" w:type="dxa"/>
            <w:vMerge/>
            <w:tcBorders>
              <w:right w:val="single" w:sz="4" w:space="0" w:color="auto"/>
            </w:tcBorders>
          </w:tcPr>
          <w:p w14:paraId="422C93C7" w14:textId="77777777" w:rsidR="001B5B5D" w:rsidRPr="000B69D2" w:rsidRDefault="001B5B5D" w:rsidP="00230756"/>
        </w:tc>
        <w:tc>
          <w:tcPr>
            <w:tcW w:w="2700" w:type="dxa"/>
            <w:gridSpan w:val="2"/>
            <w:vMerge/>
            <w:tcBorders>
              <w:left w:val="single" w:sz="4" w:space="0" w:color="auto"/>
            </w:tcBorders>
          </w:tcPr>
          <w:p w14:paraId="432E0B6A" w14:textId="77777777" w:rsidR="001B5B5D" w:rsidRPr="006E7C51" w:rsidRDefault="001B5B5D" w:rsidP="009933EB"/>
        </w:tc>
        <w:tc>
          <w:tcPr>
            <w:tcW w:w="3330" w:type="dxa"/>
          </w:tcPr>
          <w:p w14:paraId="5878BE58" w14:textId="77777777" w:rsidR="001B5B5D" w:rsidRDefault="006C1E32" w:rsidP="00A86B01">
            <w:r>
              <w:t xml:space="preserve">Last day to withdraw </w:t>
            </w:r>
            <w:r w:rsidR="00A86B01">
              <w:t>(no</w:t>
            </w:r>
            <w:r>
              <w:t xml:space="preserve"> refund</w:t>
            </w:r>
            <w:r w:rsidR="00A86B01">
              <w:t>)</w:t>
            </w:r>
            <w:r>
              <w:t xml:space="preserve">: </w:t>
            </w:r>
          </w:p>
        </w:tc>
        <w:tc>
          <w:tcPr>
            <w:tcW w:w="2273" w:type="dxa"/>
          </w:tcPr>
          <w:p w14:paraId="2B2B11D5" w14:textId="77777777" w:rsidR="001B5B5D" w:rsidRDefault="008329EF" w:rsidP="008329EF">
            <w:r>
              <w:t>Mar 23, 2020</w:t>
            </w:r>
          </w:p>
        </w:tc>
      </w:tr>
      <w:tr w:rsidR="006C1E32" w:rsidRPr="00F702F3" w14:paraId="6707B81E" w14:textId="77777777" w:rsidTr="007F6DC4">
        <w:trPr>
          <w:trHeight w:val="288"/>
        </w:trPr>
        <w:tc>
          <w:tcPr>
            <w:tcW w:w="9828" w:type="dxa"/>
            <w:gridSpan w:val="5"/>
          </w:tcPr>
          <w:p w14:paraId="7D2DF472" w14:textId="77777777" w:rsidR="006C1E32" w:rsidRPr="00E50488" w:rsidRDefault="00E50488" w:rsidP="000B4D00">
            <w:pPr>
              <w:rPr>
                <w:color w:val="1F497D"/>
              </w:rPr>
            </w:pPr>
            <w:r>
              <w:t xml:space="preserve">NOTE:  </w:t>
            </w:r>
            <w:r w:rsidRPr="00E50488">
              <w:rPr>
                <w:color w:val="000000" w:themeColor="text1"/>
              </w:rPr>
              <w:t xml:space="preserve">Students who do not participate in a course by the drop date will be </w:t>
            </w:r>
            <w:r w:rsidR="000B4D00">
              <w:rPr>
                <w:color w:val="000000" w:themeColor="text1"/>
              </w:rPr>
              <w:t>dropped</w:t>
            </w:r>
            <w:r w:rsidRPr="00E50488">
              <w:rPr>
                <w:color w:val="000000" w:themeColor="text1"/>
              </w:rPr>
              <w:t xml:space="preserve"> from the course.  </w:t>
            </w:r>
            <w:r w:rsidR="000B4D00">
              <w:rPr>
                <w:color w:val="000000" w:themeColor="text1"/>
              </w:rPr>
              <w:t>If a student drops</w:t>
            </w:r>
            <w:r w:rsidR="00415EF7">
              <w:rPr>
                <w:color w:val="000000" w:themeColor="text1"/>
              </w:rPr>
              <w:t xml:space="preserve"> by the drop</w:t>
            </w:r>
            <w:r w:rsidRPr="00E50488">
              <w:rPr>
                <w:color w:val="000000" w:themeColor="text1"/>
              </w:rPr>
              <w:t xml:space="preserve"> date </w:t>
            </w:r>
            <w:r w:rsidR="000B4D00">
              <w:rPr>
                <w:color w:val="000000" w:themeColor="text1"/>
              </w:rPr>
              <w:t>a refund will be issued</w:t>
            </w:r>
            <w:r w:rsidRPr="00E50488">
              <w:rPr>
                <w:color w:val="000000" w:themeColor="text1"/>
              </w:rPr>
              <w:t>.  After this date</w:t>
            </w:r>
            <w:r w:rsidR="00415EF7">
              <w:rPr>
                <w:color w:val="000000" w:themeColor="text1"/>
              </w:rPr>
              <w:t>,</w:t>
            </w:r>
            <w:r w:rsidRPr="00E50488">
              <w:rPr>
                <w:color w:val="000000" w:themeColor="text1"/>
              </w:rPr>
              <w:t xml:space="preserve"> students will not receive a refund for any reason.  Students have the option to withdraw themselves before 60% of the course is compl</w:t>
            </w:r>
            <w:r w:rsidR="00415EF7">
              <w:rPr>
                <w:color w:val="000000" w:themeColor="text1"/>
              </w:rPr>
              <w:t>eted (withdrawal date)</w:t>
            </w:r>
            <w:r w:rsidRPr="00E50488">
              <w:rPr>
                <w:color w:val="000000" w:themeColor="text1"/>
              </w:rPr>
              <w:t xml:space="preserve"> and will receive a grade of “W”. Students who stop attending and/or participating and who do not complete course requirements after the last day to withdraw will receive a grade of “F” in the course with no refund.</w:t>
            </w:r>
          </w:p>
        </w:tc>
      </w:tr>
      <w:tr w:rsidR="005C14E0" w:rsidRPr="00F702F3" w14:paraId="2ACCE784" w14:textId="77777777" w:rsidTr="0043652D">
        <w:tc>
          <w:tcPr>
            <w:tcW w:w="1525" w:type="dxa"/>
            <w:tcBorders>
              <w:right w:val="single" w:sz="4" w:space="0" w:color="auto"/>
            </w:tcBorders>
          </w:tcPr>
          <w:p w14:paraId="2E2F36BC" w14:textId="77777777" w:rsidR="005C14E0" w:rsidRPr="006E7C51" w:rsidRDefault="005C14E0" w:rsidP="005C14E0">
            <w:r w:rsidRPr="000B69D2">
              <w:t>Method of</w:t>
            </w:r>
            <w:r w:rsidRPr="006E7C51">
              <w:t xml:space="preserve"> Instruction: </w:t>
            </w:r>
          </w:p>
        </w:tc>
        <w:tc>
          <w:tcPr>
            <w:tcW w:w="8303" w:type="dxa"/>
            <w:gridSpan w:val="4"/>
            <w:tcBorders>
              <w:left w:val="single" w:sz="4" w:space="0" w:color="auto"/>
            </w:tcBorders>
          </w:tcPr>
          <w:p w14:paraId="645389FC" w14:textId="77777777" w:rsidR="008329EF" w:rsidRDefault="009933EB" w:rsidP="008329EF">
            <w:r>
              <w:fldChar w:fldCharType="begin">
                <w:ffData>
                  <w:name w:val="Text19"/>
                  <w:enabled/>
                  <w:calcOnExit w:val="0"/>
                  <w:textInput/>
                </w:ffData>
              </w:fldChar>
            </w:r>
            <w:bookmarkStart w:id="0" w:name="Text1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r w:rsidR="008329EF">
              <w:t>Mixed modality (i</w:t>
            </w:r>
            <w:r w:rsidR="00FA5489">
              <w:t>n person</w:t>
            </w:r>
            <w:r w:rsidR="008329EF">
              <w:t>/distance)</w:t>
            </w:r>
            <w:r w:rsidR="00FA5489">
              <w:t xml:space="preserve"> lecture</w:t>
            </w:r>
            <w:r w:rsidR="008329EF">
              <w:t xml:space="preserve"> over Zoom.</w:t>
            </w:r>
          </w:p>
          <w:p w14:paraId="73E17185" w14:textId="77777777" w:rsidR="005C14E0" w:rsidRPr="006E7C51" w:rsidRDefault="008329EF" w:rsidP="008329EF">
            <w:r>
              <w:fldChar w:fldCharType="begin">
                <w:ffData>
                  <w:name w:val="Text1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Asynchronous assignments on Tuesday</w:t>
            </w:r>
          </w:p>
        </w:tc>
      </w:tr>
      <w:tr w:rsidR="005C14E0" w:rsidRPr="00F702F3" w14:paraId="3C94B31D" w14:textId="77777777" w:rsidTr="0043652D">
        <w:tc>
          <w:tcPr>
            <w:tcW w:w="2514" w:type="dxa"/>
            <w:gridSpan w:val="2"/>
            <w:tcBorders>
              <w:right w:val="single" w:sz="4" w:space="0" w:color="auto"/>
            </w:tcBorders>
          </w:tcPr>
          <w:p w14:paraId="11DA7185" w14:textId="77777777" w:rsidR="005C14E0" w:rsidRPr="006E7C51" w:rsidRDefault="005C14E0" w:rsidP="005C14E0">
            <w:r w:rsidRPr="000B69D2">
              <w:t xml:space="preserve">Instructional Materials: </w:t>
            </w:r>
          </w:p>
        </w:tc>
        <w:tc>
          <w:tcPr>
            <w:tcW w:w="7314" w:type="dxa"/>
            <w:gridSpan w:val="3"/>
            <w:tcBorders>
              <w:left w:val="single" w:sz="4" w:space="0" w:color="auto"/>
            </w:tcBorders>
          </w:tcPr>
          <w:p w14:paraId="0441C87F" w14:textId="77777777" w:rsidR="00426C09" w:rsidRDefault="00426C09" w:rsidP="00426C09">
            <w:r w:rsidRPr="004F549A">
              <w:t xml:space="preserve">There is no required text for this class. The class will refer to </w:t>
            </w:r>
            <w:r>
              <w:t>various online sources in the materials. These will serve as our reference materials in addition to lecture slides which will be available to the students.</w:t>
            </w:r>
          </w:p>
          <w:p w14:paraId="6AB5670F" w14:textId="77777777" w:rsidR="005C14E0" w:rsidRDefault="00FA5489" w:rsidP="009933EB">
            <w:r>
              <w:t>Students are encouraged to use online resources from W3schools.com and StackOverflow.com</w:t>
            </w:r>
          </w:p>
          <w:p w14:paraId="4C3F89C2" w14:textId="77777777" w:rsidR="008329EF" w:rsidRPr="006E7C51" w:rsidRDefault="008329EF" w:rsidP="009933EB">
            <w:r>
              <w:t>Students will need to publish programming assignments to the web and should obtain a publically accessible website for the duration of this course. Name.com, in cooperation with GitHub.com, offers this service freely to all students.</w:t>
            </w:r>
          </w:p>
        </w:tc>
      </w:tr>
      <w:tr w:rsidR="005C14E0" w:rsidRPr="00F702F3" w14:paraId="70867F0C" w14:textId="77777777" w:rsidTr="0043652D">
        <w:tc>
          <w:tcPr>
            <w:tcW w:w="1525" w:type="dxa"/>
            <w:tcBorders>
              <w:right w:val="single" w:sz="4" w:space="0" w:color="auto"/>
            </w:tcBorders>
          </w:tcPr>
          <w:p w14:paraId="2FA83EFF" w14:textId="77777777" w:rsidR="005C14E0" w:rsidRPr="006E7C51" w:rsidRDefault="005C14E0" w:rsidP="005C14E0">
            <w:r w:rsidRPr="000B69D2">
              <w:t xml:space="preserve">Course Objectives: </w:t>
            </w:r>
          </w:p>
        </w:tc>
        <w:tc>
          <w:tcPr>
            <w:tcW w:w="8303" w:type="dxa"/>
            <w:gridSpan w:val="4"/>
            <w:tcBorders>
              <w:left w:val="single" w:sz="4" w:space="0" w:color="auto"/>
            </w:tcBorders>
          </w:tcPr>
          <w:p w14:paraId="64857FD8" w14:textId="77777777" w:rsidR="005C14E0" w:rsidRPr="006E7C51" w:rsidRDefault="00FA5489" w:rsidP="00651B27">
            <w:r>
              <w:t>U</w:t>
            </w:r>
            <w:r w:rsidR="00295653">
              <w:t>pon completion of this course, the student will be able to: • Define basic concepts of computer system architecture, networks, operating systems and data representation and organization. • Define basic concepts of software engineering, theory of computations, programming languages and artificial intelligence. • Use a GUI programming environment and console to edit and test computer programs. • Analyze a simple problem and develop an algorithm for its solution. • Implement an algorithm in a high-level computer language, demonstrating good style and appropriate documentation using simple control structures, subprograms, and parameter passing.</w:t>
            </w:r>
          </w:p>
        </w:tc>
      </w:tr>
      <w:tr w:rsidR="00E63177" w14:paraId="1B740CD0" w14:textId="77777777" w:rsidTr="00E63177">
        <w:tc>
          <w:tcPr>
            <w:tcW w:w="1525" w:type="dxa"/>
            <w:tcBorders>
              <w:top w:val="single" w:sz="4" w:space="0" w:color="000000"/>
              <w:left w:val="single" w:sz="4" w:space="0" w:color="000000"/>
              <w:bottom w:val="single" w:sz="4" w:space="0" w:color="000000"/>
              <w:right w:val="single" w:sz="4" w:space="0" w:color="auto"/>
            </w:tcBorders>
          </w:tcPr>
          <w:p w14:paraId="72C4D9AE" w14:textId="77777777" w:rsidR="00E63177" w:rsidRPr="00E63177" w:rsidRDefault="00E63177">
            <w:r w:rsidRPr="00E63177">
              <w:t>RCC General Education Goals:</w:t>
            </w:r>
          </w:p>
        </w:tc>
        <w:tc>
          <w:tcPr>
            <w:tcW w:w="8303" w:type="dxa"/>
            <w:gridSpan w:val="4"/>
            <w:tcBorders>
              <w:top w:val="single" w:sz="4" w:space="0" w:color="000000"/>
              <w:left w:val="single" w:sz="4" w:space="0" w:color="auto"/>
              <w:bottom w:val="single" w:sz="4" w:space="0" w:color="000000"/>
              <w:right w:val="single" w:sz="4" w:space="0" w:color="000000"/>
            </w:tcBorders>
          </w:tcPr>
          <w:p w14:paraId="04DFDED4" w14:textId="77777777" w:rsidR="00E63177" w:rsidRPr="00E63177" w:rsidRDefault="00E63177">
            <w:r>
              <w:t xml:space="preserve">This course may assess general education goals and student learning outcomes as stated in the VCCS policy manual 5.0.2.2. and listed on the RCC website at </w:t>
            </w:r>
            <w:r w:rsidRPr="00E63177">
              <w:rPr>
                <w:rStyle w:val="Hyperlink"/>
                <w:color w:val="auto"/>
                <w:u w:val="none"/>
              </w:rPr>
              <w:t>https://www.rappahannock.edu/catalog/academic-programs/general-education-goals/</w:t>
            </w:r>
          </w:p>
        </w:tc>
      </w:tr>
      <w:tr w:rsidR="005C14E0" w:rsidRPr="00F702F3" w14:paraId="47B833CA" w14:textId="77777777" w:rsidTr="0043652D">
        <w:tc>
          <w:tcPr>
            <w:tcW w:w="1525" w:type="dxa"/>
            <w:tcBorders>
              <w:right w:val="single" w:sz="4" w:space="0" w:color="auto"/>
            </w:tcBorders>
          </w:tcPr>
          <w:p w14:paraId="4E1C37F7" w14:textId="77777777" w:rsidR="005C14E0" w:rsidRPr="006E7C51" w:rsidRDefault="005C14E0" w:rsidP="005C14E0">
            <w:r w:rsidRPr="000B69D2">
              <w:t xml:space="preserve">Grading and Evaluation: </w:t>
            </w:r>
          </w:p>
        </w:tc>
        <w:tc>
          <w:tcPr>
            <w:tcW w:w="8303" w:type="dxa"/>
            <w:gridSpan w:val="4"/>
            <w:tcBorders>
              <w:left w:val="single" w:sz="4" w:space="0" w:color="auto"/>
            </w:tcBorders>
          </w:tcPr>
          <w:p w14:paraId="2B9BE59C" w14:textId="77777777" w:rsidR="005C14E0" w:rsidRDefault="00FA5489" w:rsidP="00651B27">
            <w:r>
              <w:t xml:space="preserve">Each letter </w:t>
            </w:r>
            <w:r w:rsidR="00344075">
              <w:t>grade is assigned on a 10 point</w:t>
            </w:r>
            <w:r>
              <w:t xml:space="preserve"> scale. 90+ (A), 80-8</w:t>
            </w:r>
            <w:r w:rsidR="00344075">
              <w:t>9 (B), 70-79 (C), 60-69 (D), &lt;59</w:t>
            </w:r>
            <w:r>
              <w:t xml:space="preserve"> (F).</w:t>
            </w:r>
          </w:p>
          <w:p w14:paraId="16C45436" w14:textId="77777777" w:rsidR="00344075" w:rsidRDefault="00344075" w:rsidP="00344075">
            <w:pPr>
              <w:spacing w:after="0"/>
            </w:pPr>
            <w:r>
              <w:t>Daily grades are taken for practicum, lab, and homework.</w:t>
            </w:r>
          </w:p>
          <w:p w14:paraId="04DF5A7C" w14:textId="77777777" w:rsidR="00344075" w:rsidRDefault="008329EF" w:rsidP="00344075">
            <w:pPr>
              <w:spacing w:after="0"/>
            </w:pPr>
            <w:r>
              <w:t>Assignment</w:t>
            </w:r>
            <w:r w:rsidR="00344075">
              <w:t>:</w:t>
            </w:r>
            <w:r w:rsidR="00344075">
              <w:rPr>
                <w:rFonts w:asciiTheme="majorHAnsi" w:hAnsiTheme="majorHAnsi"/>
                <w:b/>
                <w:color w:val="4472C4" w:themeColor="accent5"/>
              </w:rPr>
              <w:t xml:space="preserve"> </w:t>
            </w:r>
            <w:r w:rsidR="00344075">
              <w:rPr>
                <w:rFonts w:asciiTheme="majorHAnsi" w:hAnsiTheme="majorHAnsi"/>
                <w:b/>
                <w:color w:val="4472C4" w:themeColor="accent5"/>
              </w:rPr>
              <w:tab/>
            </w:r>
            <w:r w:rsidR="00344075">
              <w:t>1pt</w:t>
            </w:r>
            <w:r w:rsidR="00344075" w:rsidRPr="00344075">
              <w:rPr>
                <w:rFonts w:asciiTheme="majorHAnsi" w:hAnsiTheme="majorHAnsi"/>
                <w:b/>
              </w:rPr>
              <w:t xml:space="preserve"> </w:t>
            </w:r>
            <w:r w:rsidR="00344075" w:rsidRPr="00344075">
              <w:rPr>
                <w:rFonts w:asciiTheme="majorHAnsi" w:hAnsiTheme="majorHAnsi"/>
                <w:b/>
              </w:rPr>
              <w:tab/>
            </w:r>
            <w:r w:rsidR="00344075">
              <w:rPr>
                <w:rFonts w:asciiTheme="majorHAnsi" w:hAnsiTheme="majorHAnsi"/>
                <w:b/>
              </w:rPr>
              <w:t xml:space="preserve">x </w:t>
            </w:r>
            <w:r>
              <w:rPr>
                <w:rFonts w:asciiTheme="majorHAnsi" w:hAnsiTheme="majorHAnsi"/>
                <w:b/>
              </w:rPr>
              <w:t>14</w:t>
            </w:r>
            <w:r w:rsidR="00344075" w:rsidRPr="00344075">
              <w:rPr>
                <w:rFonts w:asciiTheme="majorHAnsi" w:hAnsiTheme="majorHAnsi"/>
                <w:b/>
              </w:rPr>
              <w:tab/>
            </w:r>
            <w:r>
              <w:rPr>
                <w:rFonts w:asciiTheme="majorHAnsi" w:hAnsiTheme="majorHAnsi"/>
                <w:b/>
              </w:rPr>
              <w:t>= 14</w:t>
            </w:r>
            <w:r w:rsidR="00344075" w:rsidRPr="00344075">
              <w:rPr>
                <w:rFonts w:asciiTheme="majorHAnsi" w:hAnsiTheme="majorHAnsi"/>
                <w:b/>
              </w:rPr>
              <w:t>pts</w:t>
            </w:r>
          </w:p>
          <w:p w14:paraId="079F09BD" w14:textId="77777777" w:rsidR="00344075" w:rsidRDefault="00344075" w:rsidP="00344075">
            <w:pPr>
              <w:spacing w:after="0"/>
              <w:rPr>
                <w:rFonts w:asciiTheme="majorHAnsi" w:hAnsiTheme="majorHAnsi"/>
                <w:b/>
              </w:rPr>
            </w:pPr>
            <w:r>
              <w:t>Lab:</w:t>
            </w:r>
            <w:r w:rsidRPr="00344075">
              <w:rPr>
                <w:rFonts w:asciiTheme="majorHAnsi" w:hAnsiTheme="majorHAnsi"/>
                <w:b/>
              </w:rPr>
              <w:t xml:space="preserve"> </w:t>
            </w:r>
            <w:r w:rsidRPr="00344075">
              <w:rPr>
                <w:rFonts w:asciiTheme="majorHAnsi" w:hAnsiTheme="majorHAnsi"/>
                <w:b/>
              </w:rPr>
              <w:tab/>
            </w:r>
            <w:r w:rsidRPr="00344075">
              <w:rPr>
                <w:rFonts w:asciiTheme="majorHAnsi" w:hAnsiTheme="majorHAnsi"/>
                <w:b/>
              </w:rPr>
              <w:tab/>
            </w:r>
            <w:r w:rsidR="008329EF">
              <w:rPr>
                <w:rFonts w:asciiTheme="majorHAnsi" w:hAnsiTheme="majorHAnsi"/>
                <w:b/>
              </w:rPr>
              <w:t>1</w:t>
            </w:r>
            <w:r w:rsidRPr="00344075">
              <w:rPr>
                <w:rFonts w:asciiTheme="majorHAnsi" w:hAnsiTheme="majorHAnsi"/>
                <w:b/>
              </w:rPr>
              <w:t>pt</w:t>
            </w:r>
            <w:r w:rsidRPr="00344075">
              <w:rPr>
                <w:rFonts w:asciiTheme="majorHAnsi" w:hAnsiTheme="majorHAnsi"/>
                <w:b/>
              </w:rPr>
              <w:tab/>
            </w:r>
            <w:r w:rsidR="00085AE8">
              <w:rPr>
                <w:rFonts w:asciiTheme="majorHAnsi" w:hAnsiTheme="majorHAnsi"/>
                <w:b/>
              </w:rPr>
              <w:t xml:space="preserve">x </w:t>
            </w:r>
            <w:r w:rsidR="008329EF">
              <w:rPr>
                <w:rFonts w:asciiTheme="majorHAnsi" w:hAnsiTheme="majorHAnsi"/>
                <w:b/>
              </w:rPr>
              <w:t>7</w:t>
            </w:r>
            <w:r w:rsidRPr="00344075">
              <w:rPr>
                <w:rFonts w:asciiTheme="majorHAnsi" w:hAnsiTheme="majorHAnsi"/>
                <w:b/>
              </w:rPr>
              <w:tab/>
            </w:r>
            <w:r w:rsidR="008329EF">
              <w:rPr>
                <w:rFonts w:asciiTheme="majorHAnsi" w:hAnsiTheme="majorHAnsi"/>
                <w:b/>
              </w:rPr>
              <w:t>=   7</w:t>
            </w:r>
            <w:r>
              <w:rPr>
                <w:rFonts w:asciiTheme="majorHAnsi" w:hAnsiTheme="majorHAnsi"/>
                <w:b/>
              </w:rPr>
              <w:t>pts</w:t>
            </w:r>
          </w:p>
          <w:p w14:paraId="7B453E18" w14:textId="77777777" w:rsidR="00344075" w:rsidRDefault="00344075" w:rsidP="00344075">
            <w:pPr>
              <w:spacing w:after="0"/>
              <w:rPr>
                <w:rFonts w:asciiTheme="majorHAnsi" w:hAnsiTheme="majorHAnsi"/>
                <w:b/>
              </w:rPr>
            </w:pPr>
            <w:r>
              <w:rPr>
                <w:rFonts w:asciiTheme="majorHAnsi" w:hAnsiTheme="majorHAnsi"/>
                <w:b/>
              </w:rPr>
              <w:t>Homework:</w:t>
            </w:r>
            <w:r w:rsidR="008329EF">
              <w:rPr>
                <w:rFonts w:asciiTheme="majorHAnsi" w:hAnsiTheme="majorHAnsi"/>
                <w:b/>
              </w:rPr>
              <w:t xml:space="preserve"> </w:t>
            </w:r>
            <w:r w:rsidR="008329EF">
              <w:rPr>
                <w:rFonts w:asciiTheme="majorHAnsi" w:hAnsiTheme="majorHAnsi"/>
                <w:b/>
              </w:rPr>
              <w:tab/>
              <w:t>1</w:t>
            </w:r>
            <w:r w:rsidRPr="00344075">
              <w:rPr>
                <w:rFonts w:asciiTheme="majorHAnsi" w:hAnsiTheme="majorHAnsi"/>
                <w:b/>
              </w:rPr>
              <w:t>pt</w:t>
            </w:r>
            <w:r w:rsidRPr="00344075">
              <w:rPr>
                <w:rFonts w:asciiTheme="majorHAnsi" w:hAnsiTheme="majorHAnsi"/>
                <w:b/>
              </w:rPr>
              <w:tab/>
            </w:r>
            <w:r w:rsidR="00085AE8">
              <w:rPr>
                <w:rFonts w:asciiTheme="majorHAnsi" w:hAnsiTheme="majorHAnsi"/>
                <w:b/>
              </w:rPr>
              <w:t xml:space="preserve">x </w:t>
            </w:r>
            <w:r w:rsidR="008329EF">
              <w:rPr>
                <w:rFonts w:asciiTheme="majorHAnsi" w:hAnsiTheme="majorHAnsi"/>
                <w:b/>
              </w:rPr>
              <w:t>14</w:t>
            </w:r>
            <w:r w:rsidRPr="00344075">
              <w:rPr>
                <w:rFonts w:asciiTheme="majorHAnsi" w:hAnsiTheme="majorHAnsi"/>
                <w:b/>
              </w:rPr>
              <w:tab/>
            </w:r>
            <w:r w:rsidR="00085AE8">
              <w:rPr>
                <w:rFonts w:asciiTheme="majorHAnsi" w:hAnsiTheme="majorHAnsi"/>
                <w:b/>
              </w:rPr>
              <w:t>= 1</w:t>
            </w:r>
            <w:r w:rsidR="008329EF">
              <w:rPr>
                <w:rFonts w:asciiTheme="majorHAnsi" w:hAnsiTheme="majorHAnsi"/>
                <w:b/>
              </w:rPr>
              <w:t>4</w:t>
            </w:r>
            <w:r>
              <w:rPr>
                <w:rFonts w:asciiTheme="majorHAnsi" w:hAnsiTheme="majorHAnsi"/>
                <w:b/>
              </w:rPr>
              <w:t>pts</w:t>
            </w:r>
          </w:p>
          <w:p w14:paraId="2A6C25E4" w14:textId="77777777" w:rsidR="00344075" w:rsidRDefault="00344075" w:rsidP="00344075">
            <w:pPr>
              <w:spacing w:after="0"/>
              <w:rPr>
                <w:rFonts w:asciiTheme="majorHAnsi" w:hAnsiTheme="majorHAnsi"/>
                <w:b/>
              </w:rPr>
            </w:pPr>
          </w:p>
          <w:p w14:paraId="11F66962" w14:textId="77777777" w:rsidR="00F47E89" w:rsidRDefault="00F47E89" w:rsidP="00F47E89">
            <w:pPr>
              <w:spacing w:after="0"/>
              <w:rPr>
                <w:rFonts w:asciiTheme="majorHAnsi" w:hAnsiTheme="majorHAnsi"/>
                <w:b/>
              </w:rPr>
            </w:pPr>
            <w:r>
              <w:t>Tests:</w:t>
            </w:r>
            <w:r>
              <w:rPr>
                <w:rFonts w:asciiTheme="majorHAnsi" w:hAnsiTheme="majorHAnsi"/>
                <w:b/>
              </w:rPr>
              <w:t xml:space="preserve"> </w:t>
            </w:r>
            <w:r>
              <w:rPr>
                <w:rFonts w:asciiTheme="majorHAnsi" w:hAnsiTheme="majorHAnsi"/>
                <w:b/>
              </w:rPr>
              <w:tab/>
            </w:r>
            <w:r>
              <w:rPr>
                <w:rFonts w:asciiTheme="majorHAnsi" w:hAnsiTheme="majorHAnsi"/>
                <w:b/>
              </w:rPr>
              <w:tab/>
              <w:t>20</w:t>
            </w:r>
            <w:r w:rsidRPr="00344075">
              <w:rPr>
                <w:rFonts w:asciiTheme="majorHAnsi" w:hAnsiTheme="majorHAnsi"/>
                <w:b/>
              </w:rPr>
              <w:t>pt</w:t>
            </w:r>
            <w:r>
              <w:rPr>
                <w:rFonts w:asciiTheme="majorHAnsi" w:hAnsiTheme="majorHAnsi"/>
                <w:b/>
              </w:rPr>
              <w:t>s</w:t>
            </w:r>
            <w:r w:rsidRPr="00344075">
              <w:rPr>
                <w:rFonts w:asciiTheme="majorHAnsi" w:hAnsiTheme="majorHAnsi"/>
                <w:b/>
              </w:rPr>
              <w:tab/>
            </w:r>
            <w:r>
              <w:rPr>
                <w:rFonts w:asciiTheme="majorHAnsi" w:hAnsiTheme="majorHAnsi"/>
                <w:b/>
              </w:rPr>
              <w:t>x 3</w:t>
            </w:r>
            <w:r w:rsidRPr="00344075">
              <w:rPr>
                <w:rFonts w:asciiTheme="majorHAnsi" w:hAnsiTheme="majorHAnsi"/>
                <w:b/>
              </w:rPr>
              <w:tab/>
            </w:r>
            <w:r>
              <w:rPr>
                <w:rFonts w:asciiTheme="majorHAnsi" w:hAnsiTheme="majorHAnsi"/>
                <w:b/>
              </w:rPr>
              <w:t>= 60pts</w:t>
            </w:r>
          </w:p>
          <w:p w14:paraId="35358801" w14:textId="77777777" w:rsidR="00344075" w:rsidRDefault="00344075" w:rsidP="00344075">
            <w:pPr>
              <w:spacing w:after="0"/>
              <w:rPr>
                <w:rFonts w:asciiTheme="majorHAnsi" w:hAnsiTheme="majorHAnsi"/>
                <w:b/>
              </w:rPr>
            </w:pPr>
            <w:r>
              <w:rPr>
                <w:rFonts w:asciiTheme="majorHAnsi" w:hAnsiTheme="majorHAnsi"/>
                <w:b/>
              </w:rPr>
              <w:t>Programming project</w:t>
            </w:r>
            <w:r w:rsidRPr="00344075">
              <w:rPr>
                <w:rFonts w:asciiTheme="majorHAnsi" w:hAnsiTheme="majorHAnsi"/>
                <w:b/>
              </w:rPr>
              <w:tab/>
            </w:r>
            <w:r w:rsidRPr="00344075">
              <w:rPr>
                <w:rFonts w:asciiTheme="majorHAnsi" w:hAnsiTheme="majorHAnsi"/>
                <w:b/>
              </w:rPr>
              <w:tab/>
            </w:r>
            <w:r>
              <w:rPr>
                <w:rFonts w:asciiTheme="majorHAnsi" w:hAnsiTheme="majorHAnsi"/>
                <w:b/>
              </w:rPr>
              <w:t xml:space="preserve">= </w:t>
            </w:r>
            <w:r w:rsidR="00256E17">
              <w:rPr>
                <w:rFonts w:asciiTheme="majorHAnsi" w:hAnsiTheme="majorHAnsi"/>
                <w:b/>
              </w:rPr>
              <w:t>15</w:t>
            </w:r>
            <w:r>
              <w:rPr>
                <w:rFonts w:asciiTheme="majorHAnsi" w:hAnsiTheme="majorHAnsi"/>
                <w:b/>
              </w:rPr>
              <w:t>pts</w:t>
            </w:r>
          </w:p>
          <w:p w14:paraId="61AF5911" w14:textId="77777777" w:rsidR="00344075" w:rsidRDefault="00344075" w:rsidP="00344075">
            <w:pPr>
              <w:spacing w:after="0"/>
              <w:rPr>
                <w:rFonts w:asciiTheme="majorHAnsi" w:hAnsiTheme="majorHAnsi"/>
                <w:b/>
              </w:rPr>
            </w:pPr>
          </w:p>
          <w:p w14:paraId="1EF8BEB0" w14:textId="77777777" w:rsidR="00344075" w:rsidRPr="00344075" w:rsidRDefault="00344075" w:rsidP="00256E17">
            <w:pPr>
              <w:spacing w:after="0"/>
            </w:pPr>
            <w:r>
              <w:rPr>
                <w:rFonts w:asciiTheme="majorHAnsi" w:hAnsiTheme="majorHAnsi"/>
                <w:b/>
              </w:rPr>
              <w:t>Note that the total of graded material is 11</w:t>
            </w:r>
            <w:r w:rsidR="00256E17">
              <w:rPr>
                <w:rFonts w:asciiTheme="majorHAnsi" w:hAnsiTheme="majorHAnsi"/>
                <w:b/>
              </w:rPr>
              <w:t>0</w:t>
            </w:r>
            <w:r>
              <w:rPr>
                <w:rFonts w:asciiTheme="majorHAnsi" w:hAnsiTheme="majorHAnsi"/>
                <w:b/>
              </w:rPr>
              <w:t xml:space="preserve"> points, which leaves 1</w:t>
            </w:r>
            <w:r w:rsidR="00256E17">
              <w:rPr>
                <w:rFonts w:asciiTheme="majorHAnsi" w:hAnsiTheme="majorHAnsi"/>
                <w:b/>
              </w:rPr>
              <w:t>0 points of extra credit, equivalent to a whole letter grade.</w:t>
            </w:r>
          </w:p>
        </w:tc>
      </w:tr>
    </w:tbl>
    <w:p w14:paraId="00A79BA9" w14:textId="77777777" w:rsidR="00344075" w:rsidRDefault="00344075">
      <w:pPr>
        <w:rPr>
          <w:rFonts w:asciiTheme="majorHAnsi" w:hAnsiTheme="majorHAnsi"/>
          <w:b/>
          <w:color w:val="4472C4" w:themeColor="accent5"/>
        </w:rPr>
      </w:pPr>
    </w:p>
    <w:p w14:paraId="390B5C9D" w14:textId="77777777" w:rsidR="002561D8" w:rsidRPr="0043652D" w:rsidRDefault="00E10FB7">
      <w:pPr>
        <w:rPr>
          <w:rFonts w:asciiTheme="majorHAnsi" w:hAnsiTheme="majorHAnsi"/>
          <w:b/>
          <w:color w:val="4472C4" w:themeColor="accent5"/>
        </w:rPr>
      </w:pPr>
      <w:r w:rsidRPr="0043652D">
        <w:rPr>
          <w:rFonts w:asciiTheme="majorHAnsi" w:hAnsiTheme="majorHAnsi"/>
          <w:b/>
          <w:color w:val="4472C4" w:themeColor="accent5"/>
        </w:rPr>
        <w:t>Honor Code:</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28"/>
      </w:tblGrid>
      <w:tr w:rsidR="00E10FB7" w:rsidRPr="00F702F3" w14:paraId="2F42E197" w14:textId="77777777" w:rsidTr="007F6DC4">
        <w:trPr>
          <w:trHeight w:val="341"/>
        </w:trPr>
        <w:tc>
          <w:tcPr>
            <w:tcW w:w="9828" w:type="dxa"/>
          </w:tcPr>
          <w:p w14:paraId="03ECD20D" w14:textId="77777777" w:rsidR="00426C09" w:rsidRPr="006E7C51" w:rsidRDefault="00E10FB7" w:rsidP="00FA5489">
            <w:r w:rsidRPr="008C6709">
              <w:t xml:space="preserve">RCC does not condone academic dishonesty.  The complete policy may be reviewed at </w:t>
            </w:r>
            <w:hyperlink r:id="rId18" w:history="1">
              <w:r w:rsidRPr="006E7C51">
                <w:rPr>
                  <w:rStyle w:val="Hyperlink"/>
                </w:rPr>
                <w:t>http://www.rappahannock.edu/catalog/student-handbook/academic-honesty/</w:t>
              </w:r>
            </w:hyperlink>
            <w:r w:rsidRPr="006E7C51">
              <w:t xml:space="preserve">   Faculty are required to report violations of the policy and include clearly in the Syllabus how the violation will be handled. </w:t>
            </w:r>
          </w:p>
        </w:tc>
      </w:tr>
      <w:tr w:rsidR="00E10FB7" w:rsidRPr="00F702F3" w14:paraId="1223233E" w14:textId="77777777" w:rsidTr="007F6DC4">
        <w:trPr>
          <w:trHeight w:val="231"/>
        </w:trPr>
        <w:tc>
          <w:tcPr>
            <w:tcW w:w="9828" w:type="dxa"/>
          </w:tcPr>
          <w:p w14:paraId="33D51F6B" w14:textId="77777777" w:rsidR="00E10FB7" w:rsidRPr="006E7C51" w:rsidRDefault="000573FC" w:rsidP="000573FC">
            <w:r>
              <w:t>Consequences for academic dishonesty:</w:t>
            </w:r>
            <w:r w:rsidR="00E10FB7" w:rsidRPr="000B69D2">
              <w:t xml:space="preserve"> </w:t>
            </w:r>
            <w:r w:rsidR="00426C09">
              <w:t>**Special Note** - If any unauthorized materials, cheating devices, or collusion is detected during quizzes or the final exam the student(s) in question will receive a zero for that assignment.</w:t>
            </w:r>
          </w:p>
        </w:tc>
      </w:tr>
      <w:tr w:rsidR="00E10FB7" w:rsidRPr="00F702F3" w14:paraId="7FFAE060" w14:textId="77777777" w:rsidTr="006A4335">
        <w:trPr>
          <w:trHeight w:val="552"/>
        </w:trPr>
        <w:tc>
          <w:tcPr>
            <w:tcW w:w="9828" w:type="dxa"/>
            <w:tcBorders>
              <w:bottom w:val="single" w:sz="4" w:space="0" w:color="auto"/>
            </w:tcBorders>
          </w:tcPr>
          <w:p w14:paraId="690BAD0E" w14:textId="77777777" w:rsidR="00E10FB7" w:rsidRPr="006E7C51" w:rsidRDefault="00E10FB7" w:rsidP="006E7C51">
            <w:r w:rsidRPr="008C6709">
              <w:t>Students have the right to due process and to appeal as defined in the sections on Student Disciplinary Procedure and Student Grievance and Academic Due Process in the student handbook.</w:t>
            </w:r>
          </w:p>
        </w:tc>
      </w:tr>
    </w:tbl>
    <w:p w14:paraId="567ED176" w14:textId="77777777" w:rsidR="002C4798" w:rsidRPr="00410CBC" w:rsidRDefault="009F1826" w:rsidP="002C4798">
      <w:pPr>
        <w:rPr>
          <w:b/>
          <w:color w:val="4472C4" w:themeColor="accent5"/>
        </w:rPr>
      </w:pPr>
      <w:r>
        <w:rPr>
          <w:b/>
          <w:color w:val="4472C4" w:themeColor="accent5"/>
        </w:rPr>
        <w:br/>
      </w:r>
      <w:r w:rsidR="002C4798" w:rsidRPr="00410CBC">
        <w:rPr>
          <w:b/>
          <w:color w:val="4472C4" w:themeColor="accent5"/>
        </w:rPr>
        <w:t>ADA Accommodations:</w:t>
      </w:r>
    </w:p>
    <w:tbl>
      <w:tblPr>
        <w:tblW w:w="9805" w:type="dxa"/>
        <w:tblLook w:val="04A0" w:firstRow="1" w:lastRow="0" w:firstColumn="1" w:lastColumn="0" w:noHBand="0" w:noVBand="1"/>
      </w:tblPr>
      <w:tblGrid>
        <w:gridCol w:w="9805"/>
      </w:tblGrid>
      <w:tr w:rsidR="002C4798" w:rsidRPr="0043652D" w14:paraId="300D3BD0" w14:textId="77777777" w:rsidTr="008F0D4A">
        <w:trPr>
          <w:trHeight w:val="1872"/>
        </w:trPr>
        <w:tc>
          <w:tcPr>
            <w:tcW w:w="9805" w:type="dxa"/>
          </w:tcPr>
          <w:p w14:paraId="5A368F2E" w14:textId="77777777" w:rsidR="002C4798" w:rsidRPr="00410CBC" w:rsidRDefault="002C4798" w:rsidP="007F6DC4">
            <w:pPr>
              <w:pStyle w:val="NormalWeb"/>
              <w:rPr>
                <w:rFonts w:asciiTheme="minorHAnsi" w:hAnsiTheme="minorHAnsi"/>
                <w:sz w:val="22"/>
                <w:szCs w:val="22"/>
              </w:rPr>
            </w:pPr>
            <w:r w:rsidRPr="00410CBC">
              <w:rPr>
                <w:rFonts w:asciiTheme="minorHAnsi" w:hAnsiTheme="minorHAnsi"/>
                <w:sz w:val="22"/>
                <w:szCs w:val="22"/>
              </w:rPr>
              <w:t>If you require some type of accommodation in this course, please see a Counselor or New Student Advisor for information about applying for services and accommodations.    You will need to provide current documentation of your disability and recommended accommodation for that disability.</w:t>
            </w:r>
          </w:p>
          <w:p w14:paraId="7A1FC674" w14:textId="77777777" w:rsidR="002C4798" w:rsidRPr="0043652D" w:rsidRDefault="002C4798" w:rsidP="007F6DC4">
            <w:r w:rsidRPr="00410CBC">
              <w:t xml:space="preserve">For additional information refer to “Student Services” on the RCC website and look for: </w:t>
            </w:r>
            <w:hyperlink r:id="rId19" w:history="1">
              <w:r w:rsidRPr="00410CBC">
                <w:rPr>
                  <w:rStyle w:val="Hyperlink"/>
                </w:rPr>
                <w:t>http://www.rappahannock.edu/studentservices/counseling-services/students-with-disabilities/</w:t>
              </w:r>
            </w:hyperlink>
          </w:p>
        </w:tc>
      </w:tr>
    </w:tbl>
    <w:p w14:paraId="06BC7528" w14:textId="77777777" w:rsidR="00A64E13" w:rsidRDefault="00A64E13">
      <w:pPr>
        <w:rPr>
          <w:b/>
          <w:color w:val="4472C4" w:themeColor="accent5"/>
        </w:rPr>
      </w:pPr>
      <w:r w:rsidRPr="009F1826">
        <w:rPr>
          <w:b/>
          <w:color w:val="4472C4" w:themeColor="accent5"/>
        </w:rPr>
        <w:t>Course Policies</w:t>
      </w:r>
      <w:r w:rsidR="000A5738" w:rsidRPr="009F1826">
        <w:rPr>
          <w:b/>
          <w:color w:val="4472C4" w:themeColor="accent5"/>
        </w:rPr>
        <w:t xml:space="preserve"> and Other Information</w:t>
      </w:r>
      <w:r w:rsidRPr="009F1826">
        <w:rPr>
          <w:b/>
          <w:color w:val="4472C4" w:themeColor="accent5"/>
        </w:rPr>
        <w:t>:</w:t>
      </w:r>
    </w:p>
    <w:p w14:paraId="06E723CD" w14:textId="77777777" w:rsidR="001D33A7" w:rsidRDefault="001D33A7" w:rsidP="001D33A7">
      <w:r w:rsidRPr="0011076F">
        <w:rPr>
          <w:b/>
        </w:rPr>
        <w:t>Late work policy</w:t>
      </w:r>
      <w:r>
        <w:t>:</w:t>
      </w:r>
    </w:p>
    <w:p w14:paraId="6C551FA6" w14:textId="77777777" w:rsidR="001D33A7" w:rsidRDefault="00F47E89" w:rsidP="001D33A7">
      <w:r>
        <w:t>All assignments and homework have due dates laid out in the schedule. Any submission submitted after 11:59pm on that date may not be graded for credit. As the majority of these assignments are published on the web, the instructor will review the content at will. ANYTHING A STUDENT PUBLISHES AFTER THE DUE DATE</w:t>
      </w:r>
      <w:r>
        <w:rPr>
          <w:b/>
        </w:rPr>
        <w:t xml:space="preserve"> MAY</w:t>
      </w:r>
      <w:r>
        <w:t xml:space="preserve"> BE GRADED, BUT THE STUDENT IS NOT GUARANTEED ANY LENIENCY. In other words if you are asked to publish your homework by 11:59 on January 15</w:t>
      </w:r>
      <w:r w:rsidRPr="00F47E89">
        <w:rPr>
          <w:vertAlign w:val="superscript"/>
        </w:rPr>
        <w:t>th</w:t>
      </w:r>
      <w:r>
        <w:t>, you should do so. If I don’t get to your website until 8am the next morning, you could publish later, but you will not know when I will be grading. It is always best to finish your work by the required deadline.</w:t>
      </w:r>
      <w:r w:rsidR="001D33A7">
        <w:t xml:space="preserve"> No late work will be accepted for a grade, although the professor may give feedback on any ungraded assignment at his discretion. The professor realizes the burden this places on students, especially should a personal problem (e.g. illness, accident, etc.) prevent him or her from receiving credit for work. The </w:t>
      </w:r>
      <w:r w:rsidR="002033DC">
        <w:t xml:space="preserve">coursework </w:t>
      </w:r>
      <w:r w:rsidR="001D33A7">
        <w:t>carries enough points to compensate for more than any single assignment and should be undertaken by all the students in view of this policy.</w:t>
      </w:r>
    </w:p>
    <w:p w14:paraId="18AC1BA4" w14:textId="77777777" w:rsidR="00085AE8" w:rsidRDefault="00085AE8" w:rsidP="001D33A7">
      <w:r>
        <w:rPr>
          <w:b/>
        </w:rPr>
        <w:t>Extra credit policy:</w:t>
      </w:r>
    </w:p>
    <w:p w14:paraId="1DAD31A1" w14:textId="77777777" w:rsidR="00085AE8" w:rsidRPr="00085AE8" w:rsidRDefault="00085AE8" w:rsidP="001D33A7">
      <w:r>
        <w:lastRenderedPageBreak/>
        <w:t>This is a college course, but it is also an introductory course and your focus should be in learning the material rather than stressing over a grade. To ease the burden on the student the total graded material already includes 1</w:t>
      </w:r>
      <w:r w:rsidR="00256E17">
        <w:t>0</w:t>
      </w:r>
      <w:r>
        <w:t xml:space="preserve">% extra credit. This means that you are automatically elevated by </w:t>
      </w:r>
      <w:r w:rsidR="00F47E89">
        <w:t xml:space="preserve">a </w:t>
      </w:r>
      <w:r>
        <w:t xml:space="preserve">letter grade. Given this </w:t>
      </w:r>
      <w:proofErr w:type="spellStart"/>
      <w:r>
        <w:t>concesion</w:t>
      </w:r>
      <w:proofErr w:type="spellEnd"/>
      <w:r>
        <w:t>, no additional extra credit will be allowed/assigned for this class.</w:t>
      </w:r>
    </w:p>
    <w:p w14:paraId="1855B92B" w14:textId="77777777" w:rsidR="001D33A7" w:rsidRDefault="00E72A37" w:rsidP="001D33A7">
      <w:r>
        <w:rPr>
          <w:b/>
        </w:rPr>
        <w:t>Group work</w:t>
      </w:r>
      <w:r w:rsidR="001D33A7">
        <w:rPr>
          <w:b/>
        </w:rPr>
        <w:t xml:space="preserve"> policy</w:t>
      </w:r>
      <w:r w:rsidR="001D33A7">
        <w:t xml:space="preserve">: </w:t>
      </w:r>
    </w:p>
    <w:p w14:paraId="2BAD6BA2" w14:textId="77777777" w:rsidR="001D33A7" w:rsidRDefault="001D33A7" w:rsidP="001D33A7">
      <w:r>
        <w:t xml:space="preserve">In this class </w:t>
      </w:r>
      <w:r w:rsidR="00E72A37">
        <w:t>y</w:t>
      </w:r>
      <w:r>
        <w:t>ou are encouraged to work with each other and discuss the material</w:t>
      </w:r>
      <w:r w:rsidR="00E72A37">
        <w:t xml:space="preserve">. In class practicum, lab work, homework, projects, and video may be discussed and you are encouraged to work with each other to understand the material. </w:t>
      </w:r>
      <w:r>
        <w:t>Students are reminded that they should cite all help received and sources for your ideas taken</w:t>
      </w:r>
      <w:r w:rsidR="00E72A37">
        <w:t xml:space="preserve"> from books or other materials.</w:t>
      </w:r>
    </w:p>
    <w:p w14:paraId="3706E47E" w14:textId="77777777" w:rsidR="001D33A7" w:rsidRPr="009F1826" w:rsidRDefault="00E72A37" w:rsidP="001D33A7">
      <w:pPr>
        <w:rPr>
          <w:b/>
          <w:color w:val="4472C4" w:themeColor="accent5"/>
        </w:rPr>
      </w:pPr>
      <w:r>
        <w:t>Nevertheless, you are responsible for your own mastery of the material. 6</w:t>
      </w:r>
      <w:r w:rsidR="00085AE8">
        <w:t>0</w:t>
      </w:r>
      <w:r w:rsidR="001D33A7">
        <w:t xml:space="preserve">% of your final grade will depend on </w:t>
      </w:r>
      <w:r>
        <w:t>projects</w:t>
      </w:r>
      <w:r w:rsidR="00344075">
        <w:t xml:space="preserve"> and the exam</w:t>
      </w:r>
      <w:r>
        <w:t xml:space="preserve"> which are </w:t>
      </w:r>
      <w:r w:rsidR="00344075">
        <w:t>assigned individually.</w:t>
      </w:r>
      <w:r w:rsidR="001D33A7">
        <w:t xml:space="preserve"> It is impossible to get a passing grade in this course by copying the work of someone else.</w:t>
      </w:r>
    </w:p>
    <w:p w14:paraId="1E7889EC" w14:textId="77777777" w:rsidR="002812F2" w:rsidRPr="002812F2" w:rsidRDefault="002812F2" w:rsidP="002812F2">
      <w:pPr>
        <w:pStyle w:val="NormalWeb"/>
        <w:rPr>
          <w:rFonts w:asciiTheme="minorHAnsi" w:eastAsiaTheme="minorHAnsi" w:hAnsiTheme="minorHAnsi" w:cstheme="minorBidi"/>
          <w:b/>
          <w:sz w:val="22"/>
          <w:szCs w:val="22"/>
        </w:rPr>
      </w:pPr>
      <w:r w:rsidRPr="002812F2">
        <w:rPr>
          <w:rFonts w:asciiTheme="minorHAnsi" w:eastAsiaTheme="minorHAnsi" w:hAnsiTheme="minorHAnsi" w:cstheme="minorBidi"/>
          <w:b/>
          <w:sz w:val="22"/>
          <w:szCs w:val="22"/>
        </w:rPr>
        <w:t>Title IX:</w:t>
      </w:r>
    </w:p>
    <w:p w14:paraId="114FD58A" w14:textId="77777777" w:rsidR="00B84B49" w:rsidRDefault="00B84B49" w:rsidP="00B84B49">
      <w:pPr>
        <w:ind w:right="505"/>
        <w:rPr>
          <w:rFonts w:ascii="Arial" w:hAnsi="Arial" w:cs="Arial"/>
          <w:color w:val="424242"/>
          <w:sz w:val="21"/>
          <w:szCs w:val="21"/>
        </w:rPr>
      </w:pPr>
      <w:r>
        <w:rPr>
          <w:rFonts w:ascii="Arial" w:hAnsi="Arial" w:cs="Arial"/>
          <w:color w:val="424242"/>
          <w:sz w:val="21"/>
          <w:szCs w:val="21"/>
        </w:rPr>
        <w:t xml:space="preserve">Rappahannock Community College is committed to providing an environment that is free from harassment and discrimination based on any status protected by law. This institution promotes and maintains educational opportunities without regard to race, color, sex, ethnicity, religion, gender, age (except when age is a bona fide occupational qualification), disability, national origin, or other non- merit factors. More information on Title IX can be found at </w:t>
      </w:r>
      <w:hyperlink r:id="rId20" w:history="1">
        <w:r>
          <w:rPr>
            <w:rStyle w:val="Hyperlink"/>
            <w:rFonts w:ascii="Arial" w:hAnsi="Arial" w:cs="Arial"/>
            <w:color w:val="0563C1"/>
            <w:sz w:val="21"/>
            <w:szCs w:val="21"/>
          </w:rPr>
          <w:t xml:space="preserve">www.rappahannock.edu </w:t>
        </w:r>
      </w:hyperlink>
      <w:r>
        <w:rPr>
          <w:rFonts w:ascii="Arial" w:hAnsi="Arial" w:cs="Arial"/>
          <w:color w:val="424242"/>
          <w:sz w:val="21"/>
          <w:szCs w:val="21"/>
        </w:rPr>
        <w:t xml:space="preserve">by searching for “Title IX.” For questions related to Title IX, please contact RCC Title IX Coordinator, Lorraine A. Justice, at 804-333-6737 or </w:t>
      </w:r>
      <w:hyperlink r:id="rId21" w:history="1">
        <w:r>
          <w:rPr>
            <w:rStyle w:val="Hyperlink"/>
            <w:rFonts w:ascii="Arial" w:hAnsi="Arial" w:cs="Arial"/>
            <w:color w:val="0563C1"/>
            <w:sz w:val="21"/>
            <w:szCs w:val="21"/>
          </w:rPr>
          <w:t>titleix@rappahannock.edu</w:t>
        </w:r>
      </w:hyperlink>
      <w:r>
        <w:rPr>
          <w:rFonts w:ascii="Arial" w:hAnsi="Arial" w:cs="Arial"/>
          <w:color w:val="424242"/>
          <w:sz w:val="21"/>
          <w:szCs w:val="21"/>
        </w:rPr>
        <w:t xml:space="preserve">. To ensure that all members of our campus community </w:t>
      </w:r>
      <w:r w:rsidRPr="001B5B5D">
        <w:rPr>
          <w:rFonts w:ascii="Arial" w:hAnsi="Arial" w:cs="Arial"/>
          <w:sz w:val="21"/>
          <w:szCs w:val="21"/>
        </w:rPr>
        <w:t xml:space="preserve">are educated </w:t>
      </w:r>
      <w:r>
        <w:rPr>
          <w:rFonts w:ascii="Arial" w:hAnsi="Arial" w:cs="Arial"/>
          <w:color w:val="1F497D"/>
          <w:sz w:val="21"/>
          <w:szCs w:val="21"/>
        </w:rPr>
        <w:t>about Title IX</w:t>
      </w:r>
      <w:r>
        <w:rPr>
          <w:rFonts w:ascii="Arial" w:hAnsi="Arial" w:cs="Arial"/>
          <w:color w:val="424242"/>
          <w:sz w:val="21"/>
          <w:szCs w:val="21"/>
        </w:rPr>
        <w:t xml:space="preserve">, you will receive an email to complete the complete Title IX training.  Each member of the RCC community to include students, faculty, and staff will receive a personalized email to complete the training provided by Campus Answers.  If you do not receive the email or have questions, please contact your Title IX Coordinator, Lorraine Justice at 804-333-6737 or by email at </w:t>
      </w:r>
      <w:hyperlink r:id="rId22" w:history="1">
        <w:r>
          <w:rPr>
            <w:rStyle w:val="Hyperlink"/>
            <w:rFonts w:ascii="Arial" w:hAnsi="Arial" w:cs="Arial"/>
            <w:sz w:val="21"/>
            <w:szCs w:val="21"/>
          </w:rPr>
          <w:t>titleix@rappahannock.edu</w:t>
        </w:r>
      </w:hyperlink>
      <w:r>
        <w:rPr>
          <w:rFonts w:ascii="Arial" w:hAnsi="Arial" w:cs="Arial"/>
          <w:color w:val="424242"/>
          <w:sz w:val="21"/>
          <w:szCs w:val="21"/>
        </w:rPr>
        <w:t xml:space="preserve"> or Dr. David Keel, Dean of Student Development at 804-758-6730 or by email at </w:t>
      </w:r>
      <w:hyperlink r:id="rId23" w:history="1">
        <w:r>
          <w:rPr>
            <w:rStyle w:val="Hyperlink"/>
            <w:rFonts w:ascii="Arial" w:hAnsi="Arial" w:cs="Arial"/>
            <w:sz w:val="21"/>
            <w:szCs w:val="21"/>
          </w:rPr>
          <w:t>dkeel@rappahannock.edu</w:t>
        </w:r>
      </w:hyperlink>
      <w:r>
        <w:rPr>
          <w:rFonts w:ascii="Arial" w:hAnsi="Arial" w:cs="Arial"/>
          <w:color w:val="424242"/>
          <w:sz w:val="21"/>
          <w:szCs w:val="21"/>
        </w:rPr>
        <w:t>.</w:t>
      </w:r>
    </w:p>
    <w:p w14:paraId="3EBFC874" w14:textId="77777777" w:rsidR="00164F11" w:rsidRDefault="00164F11">
      <w:pPr>
        <w:rPr>
          <w:rFonts w:asciiTheme="majorHAnsi" w:hAnsiTheme="majorHAnsi"/>
          <w:b/>
          <w:color w:val="4472C4" w:themeColor="accent5"/>
        </w:rPr>
      </w:pPr>
      <w:r w:rsidRPr="0043652D">
        <w:rPr>
          <w:rFonts w:asciiTheme="majorHAnsi" w:hAnsiTheme="majorHAnsi"/>
          <w:b/>
          <w:color w:val="4472C4" w:themeColor="accent5"/>
        </w:rPr>
        <w:t>Learning Sequence:</w:t>
      </w:r>
    </w:p>
    <w:p w14:paraId="5E79E241" w14:textId="77777777" w:rsidR="00164F11" w:rsidRDefault="00F47E89" w:rsidP="00164F11">
      <w:r>
        <w:t xml:space="preserve">Classes on Thursdays will typically have a </w:t>
      </w:r>
      <w:r w:rsidR="008B45EC">
        <w:t xml:space="preserve">combination of lecture and lab time. Students are free to leave the classroom as needed and a break will be given for 15 minutes in the middle of the class. No attendance will be taken, however, some in-class work will be graded. </w:t>
      </w:r>
    </w:p>
    <w:p w14:paraId="04E9C8D5" w14:textId="77777777" w:rsidR="00FA18D5" w:rsidRDefault="008B45EC" w:rsidP="00164F11">
      <w:r>
        <w:t>Students will spend some of their class time preparing for the asynchronous assignment that is due every Tuesday at 11:59pm. Office hours will be held online on Tuesday from 6:00pm to 7:00pm and typically used to discuss the current assignment. Students are encouraged, but not required, to attend office hours.</w:t>
      </w:r>
    </w:p>
    <w:p w14:paraId="17CA5877" w14:textId="77777777" w:rsidR="00A3484E" w:rsidRDefault="00A3484E" w:rsidP="00164F11"/>
    <w:p w14:paraId="48B092D7" w14:textId="77777777" w:rsidR="00A3484E" w:rsidRDefault="00A3484E">
      <w:r>
        <w:br w:type="page"/>
      </w:r>
    </w:p>
    <w:p w14:paraId="38FE1221" w14:textId="77777777" w:rsidR="00070A16" w:rsidRDefault="00A3484E" w:rsidP="00A3484E">
      <w:pPr>
        <w:spacing w:after="0"/>
      </w:pPr>
      <w:r>
        <w:lastRenderedPageBreak/>
        <w:t>Class Schedule – All due dates are by 11:59pm on the day indicated</w:t>
      </w:r>
    </w:p>
    <w:tbl>
      <w:tblPr>
        <w:tblStyle w:val="TableGrid"/>
        <w:tblW w:w="0" w:type="auto"/>
        <w:tblLook w:val="04A0" w:firstRow="1" w:lastRow="0" w:firstColumn="1" w:lastColumn="0" w:noHBand="0" w:noVBand="1"/>
      </w:tblPr>
      <w:tblGrid>
        <w:gridCol w:w="1870"/>
        <w:gridCol w:w="1870"/>
        <w:gridCol w:w="1870"/>
        <w:gridCol w:w="1870"/>
        <w:gridCol w:w="1870"/>
      </w:tblGrid>
      <w:tr w:rsidR="00070A16" w14:paraId="557FF834" w14:textId="77777777" w:rsidTr="00A3484E">
        <w:tc>
          <w:tcPr>
            <w:tcW w:w="9350" w:type="dxa"/>
            <w:gridSpan w:val="5"/>
            <w:shd w:val="clear" w:color="auto" w:fill="FFF2CC" w:themeFill="accent4" w:themeFillTint="33"/>
          </w:tcPr>
          <w:p w14:paraId="060A5588" w14:textId="77777777" w:rsidR="00070A16" w:rsidRPr="00A3484E" w:rsidRDefault="00070A16" w:rsidP="00070A16">
            <w:pPr>
              <w:jc w:val="center"/>
              <w:rPr>
                <w:sz w:val="18"/>
              </w:rPr>
            </w:pPr>
            <w:r w:rsidRPr="00A3484E">
              <w:rPr>
                <w:sz w:val="18"/>
              </w:rPr>
              <w:t>January</w:t>
            </w:r>
          </w:p>
        </w:tc>
      </w:tr>
      <w:tr w:rsidR="00070A16" w14:paraId="0B6B56C5" w14:textId="77777777" w:rsidTr="00A3484E">
        <w:tc>
          <w:tcPr>
            <w:tcW w:w="1870" w:type="dxa"/>
            <w:shd w:val="clear" w:color="auto" w:fill="FFF2CC" w:themeFill="accent4" w:themeFillTint="33"/>
          </w:tcPr>
          <w:p w14:paraId="2961CCC4" w14:textId="77777777" w:rsidR="00070A16" w:rsidRPr="00A3484E" w:rsidRDefault="00070A16" w:rsidP="00164F11">
            <w:pPr>
              <w:rPr>
                <w:sz w:val="18"/>
              </w:rPr>
            </w:pPr>
            <w:r w:rsidRPr="00A3484E">
              <w:rPr>
                <w:sz w:val="18"/>
              </w:rPr>
              <w:t>13</w:t>
            </w:r>
          </w:p>
        </w:tc>
        <w:tc>
          <w:tcPr>
            <w:tcW w:w="1870" w:type="dxa"/>
            <w:shd w:val="clear" w:color="auto" w:fill="FFF2CC" w:themeFill="accent4" w:themeFillTint="33"/>
          </w:tcPr>
          <w:p w14:paraId="27F947EE" w14:textId="77777777" w:rsidR="00070A16" w:rsidRPr="00A3484E" w:rsidRDefault="00070A16" w:rsidP="00164F11">
            <w:pPr>
              <w:rPr>
                <w:sz w:val="18"/>
              </w:rPr>
            </w:pPr>
            <w:r w:rsidRPr="00A3484E">
              <w:rPr>
                <w:sz w:val="18"/>
              </w:rPr>
              <w:t>14</w:t>
            </w:r>
          </w:p>
          <w:p w14:paraId="21494F4D" w14:textId="77777777" w:rsidR="00070A16" w:rsidRPr="00A3484E" w:rsidRDefault="00070A16" w:rsidP="00164F11">
            <w:pPr>
              <w:rPr>
                <w:sz w:val="18"/>
              </w:rPr>
            </w:pPr>
            <w:r w:rsidRPr="00A3484E">
              <w:rPr>
                <w:sz w:val="18"/>
              </w:rPr>
              <w:t>Assignment 1</w:t>
            </w:r>
          </w:p>
        </w:tc>
        <w:tc>
          <w:tcPr>
            <w:tcW w:w="1870" w:type="dxa"/>
            <w:shd w:val="clear" w:color="auto" w:fill="FFF2CC" w:themeFill="accent4" w:themeFillTint="33"/>
          </w:tcPr>
          <w:p w14:paraId="14740EA6" w14:textId="77777777" w:rsidR="00070A16" w:rsidRPr="00A3484E" w:rsidRDefault="00070A16" w:rsidP="00164F11">
            <w:pPr>
              <w:rPr>
                <w:sz w:val="18"/>
              </w:rPr>
            </w:pPr>
            <w:r w:rsidRPr="00A3484E">
              <w:rPr>
                <w:sz w:val="18"/>
              </w:rPr>
              <w:t>15</w:t>
            </w:r>
          </w:p>
        </w:tc>
        <w:tc>
          <w:tcPr>
            <w:tcW w:w="1870" w:type="dxa"/>
            <w:shd w:val="clear" w:color="auto" w:fill="FFF2CC" w:themeFill="accent4" w:themeFillTint="33"/>
          </w:tcPr>
          <w:p w14:paraId="4362A955" w14:textId="77777777" w:rsidR="00070A16" w:rsidRPr="00A3484E" w:rsidRDefault="00070A16" w:rsidP="00164F11">
            <w:pPr>
              <w:rPr>
                <w:sz w:val="18"/>
              </w:rPr>
            </w:pPr>
            <w:r w:rsidRPr="00A3484E">
              <w:rPr>
                <w:sz w:val="18"/>
              </w:rPr>
              <w:t>16</w:t>
            </w:r>
          </w:p>
          <w:p w14:paraId="3B06F01B" w14:textId="77777777" w:rsidR="00070A16" w:rsidRPr="00A3484E" w:rsidRDefault="00070A16" w:rsidP="00164F11">
            <w:pPr>
              <w:rPr>
                <w:sz w:val="18"/>
              </w:rPr>
            </w:pPr>
            <w:r w:rsidRPr="00A3484E">
              <w:rPr>
                <w:sz w:val="18"/>
              </w:rPr>
              <w:t>Lecture 1</w:t>
            </w:r>
          </w:p>
          <w:p w14:paraId="14360790" w14:textId="77777777" w:rsidR="00070A16" w:rsidRPr="00A3484E" w:rsidRDefault="00070A16" w:rsidP="00164F11">
            <w:pPr>
              <w:rPr>
                <w:sz w:val="18"/>
              </w:rPr>
            </w:pPr>
            <w:r w:rsidRPr="00A3484E">
              <w:rPr>
                <w:sz w:val="18"/>
              </w:rPr>
              <w:t>Lab 1</w:t>
            </w:r>
          </w:p>
        </w:tc>
        <w:tc>
          <w:tcPr>
            <w:tcW w:w="1870" w:type="dxa"/>
            <w:shd w:val="clear" w:color="auto" w:fill="FFF2CC" w:themeFill="accent4" w:themeFillTint="33"/>
          </w:tcPr>
          <w:p w14:paraId="77CCEB49" w14:textId="77777777" w:rsidR="00070A16" w:rsidRPr="00A3484E" w:rsidRDefault="00070A16" w:rsidP="00164F11">
            <w:pPr>
              <w:rPr>
                <w:sz w:val="18"/>
              </w:rPr>
            </w:pPr>
            <w:r w:rsidRPr="00A3484E">
              <w:rPr>
                <w:sz w:val="18"/>
              </w:rPr>
              <w:t>17</w:t>
            </w:r>
          </w:p>
        </w:tc>
      </w:tr>
      <w:tr w:rsidR="00070A16" w14:paraId="551F9604" w14:textId="77777777" w:rsidTr="00A3484E">
        <w:tc>
          <w:tcPr>
            <w:tcW w:w="1870" w:type="dxa"/>
            <w:shd w:val="clear" w:color="auto" w:fill="FFF2CC" w:themeFill="accent4" w:themeFillTint="33"/>
          </w:tcPr>
          <w:p w14:paraId="2FEC71CC" w14:textId="77777777" w:rsidR="00070A16" w:rsidRPr="00A3484E" w:rsidRDefault="00070A16" w:rsidP="00164F11">
            <w:pPr>
              <w:rPr>
                <w:sz w:val="18"/>
              </w:rPr>
            </w:pPr>
            <w:r w:rsidRPr="00A3484E">
              <w:rPr>
                <w:sz w:val="18"/>
              </w:rPr>
              <w:t>20</w:t>
            </w:r>
          </w:p>
          <w:p w14:paraId="1CD67BB9" w14:textId="77777777" w:rsidR="00070A16" w:rsidRPr="00A3484E" w:rsidRDefault="00070A16" w:rsidP="00164F11">
            <w:pPr>
              <w:rPr>
                <w:sz w:val="18"/>
              </w:rPr>
            </w:pPr>
            <w:r w:rsidRPr="00A3484E">
              <w:rPr>
                <w:sz w:val="18"/>
              </w:rPr>
              <w:t>Homework 1</w:t>
            </w:r>
          </w:p>
        </w:tc>
        <w:tc>
          <w:tcPr>
            <w:tcW w:w="1870" w:type="dxa"/>
            <w:shd w:val="clear" w:color="auto" w:fill="FFF2CC" w:themeFill="accent4" w:themeFillTint="33"/>
          </w:tcPr>
          <w:p w14:paraId="6B552F29" w14:textId="77777777" w:rsidR="00070A16" w:rsidRPr="00A3484E" w:rsidRDefault="00070A16" w:rsidP="00164F11">
            <w:pPr>
              <w:rPr>
                <w:sz w:val="18"/>
              </w:rPr>
            </w:pPr>
            <w:r w:rsidRPr="00A3484E">
              <w:rPr>
                <w:sz w:val="18"/>
              </w:rPr>
              <w:t>21</w:t>
            </w:r>
          </w:p>
          <w:p w14:paraId="3DFF389F" w14:textId="77777777" w:rsidR="00070A16" w:rsidRPr="00A3484E" w:rsidRDefault="00070A16" w:rsidP="00164F11">
            <w:pPr>
              <w:rPr>
                <w:sz w:val="18"/>
              </w:rPr>
            </w:pPr>
            <w:r w:rsidRPr="00A3484E">
              <w:rPr>
                <w:sz w:val="18"/>
              </w:rPr>
              <w:t>Assignment 2</w:t>
            </w:r>
          </w:p>
        </w:tc>
        <w:tc>
          <w:tcPr>
            <w:tcW w:w="1870" w:type="dxa"/>
            <w:shd w:val="clear" w:color="auto" w:fill="FFF2CC" w:themeFill="accent4" w:themeFillTint="33"/>
          </w:tcPr>
          <w:p w14:paraId="032C0801" w14:textId="77777777" w:rsidR="00070A16" w:rsidRPr="00A3484E" w:rsidRDefault="00070A16" w:rsidP="00164F11">
            <w:pPr>
              <w:rPr>
                <w:sz w:val="18"/>
              </w:rPr>
            </w:pPr>
            <w:r w:rsidRPr="00A3484E">
              <w:rPr>
                <w:sz w:val="18"/>
              </w:rPr>
              <w:t>22</w:t>
            </w:r>
          </w:p>
        </w:tc>
        <w:tc>
          <w:tcPr>
            <w:tcW w:w="1870" w:type="dxa"/>
            <w:shd w:val="clear" w:color="auto" w:fill="FFF2CC" w:themeFill="accent4" w:themeFillTint="33"/>
          </w:tcPr>
          <w:p w14:paraId="4B3BB27A" w14:textId="77777777" w:rsidR="00070A16" w:rsidRPr="00A3484E" w:rsidRDefault="00070A16" w:rsidP="00164F11">
            <w:pPr>
              <w:rPr>
                <w:sz w:val="18"/>
              </w:rPr>
            </w:pPr>
            <w:r w:rsidRPr="00A3484E">
              <w:rPr>
                <w:sz w:val="18"/>
              </w:rPr>
              <w:t>23</w:t>
            </w:r>
          </w:p>
          <w:p w14:paraId="4C3AE14B" w14:textId="77777777" w:rsidR="00070A16" w:rsidRPr="00A3484E" w:rsidRDefault="00070A16" w:rsidP="00164F11">
            <w:pPr>
              <w:rPr>
                <w:sz w:val="18"/>
              </w:rPr>
            </w:pPr>
            <w:r w:rsidRPr="00A3484E">
              <w:rPr>
                <w:sz w:val="18"/>
              </w:rPr>
              <w:t>Lecture 2</w:t>
            </w:r>
          </w:p>
          <w:p w14:paraId="09E1C51A" w14:textId="77777777" w:rsidR="00070A16" w:rsidRPr="00A3484E" w:rsidRDefault="00070A16" w:rsidP="00164F11">
            <w:pPr>
              <w:rPr>
                <w:sz w:val="18"/>
              </w:rPr>
            </w:pPr>
            <w:r w:rsidRPr="00A3484E">
              <w:rPr>
                <w:sz w:val="18"/>
              </w:rPr>
              <w:t>Lab 2</w:t>
            </w:r>
          </w:p>
        </w:tc>
        <w:tc>
          <w:tcPr>
            <w:tcW w:w="1870" w:type="dxa"/>
            <w:shd w:val="clear" w:color="auto" w:fill="FFF2CC" w:themeFill="accent4" w:themeFillTint="33"/>
          </w:tcPr>
          <w:p w14:paraId="35533B88" w14:textId="77777777" w:rsidR="00070A16" w:rsidRPr="00A3484E" w:rsidRDefault="00070A16" w:rsidP="00164F11">
            <w:pPr>
              <w:rPr>
                <w:sz w:val="18"/>
              </w:rPr>
            </w:pPr>
            <w:r w:rsidRPr="00A3484E">
              <w:rPr>
                <w:sz w:val="18"/>
              </w:rPr>
              <w:t>24</w:t>
            </w:r>
          </w:p>
        </w:tc>
      </w:tr>
      <w:tr w:rsidR="00070A16" w14:paraId="4A4B41A4" w14:textId="77777777" w:rsidTr="00A3484E">
        <w:tc>
          <w:tcPr>
            <w:tcW w:w="1870" w:type="dxa"/>
            <w:shd w:val="clear" w:color="auto" w:fill="FFF2CC" w:themeFill="accent4" w:themeFillTint="33"/>
          </w:tcPr>
          <w:p w14:paraId="37CAE77A" w14:textId="77777777" w:rsidR="00070A16" w:rsidRPr="00A3484E" w:rsidRDefault="00070A16" w:rsidP="00164F11">
            <w:pPr>
              <w:rPr>
                <w:sz w:val="18"/>
              </w:rPr>
            </w:pPr>
            <w:r w:rsidRPr="00A3484E">
              <w:rPr>
                <w:sz w:val="18"/>
              </w:rPr>
              <w:t>27</w:t>
            </w:r>
          </w:p>
          <w:p w14:paraId="7E1F0CDB" w14:textId="77777777" w:rsidR="00070A16" w:rsidRPr="00A3484E" w:rsidRDefault="00070A16" w:rsidP="00164F11">
            <w:pPr>
              <w:rPr>
                <w:sz w:val="18"/>
              </w:rPr>
            </w:pPr>
            <w:r w:rsidRPr="00A3484E">
              <w:rPr>
                <w:sz w:val="18"/>
              </w:rPr>
              <w:t>Homework 2</w:t>
            </w:r>
          </w:p>
        </w:tc>
        <w:tc>
          <w:tcPr>
            <w:tcW w:w="1870" w:type="dxa"/>
            <w:shd w:val="clear" w:color="auto" w:fill="FFF2CC" w:themeFill="accent4" w:themeFillTint="33"/>
          </w:tcPr>
          <w:p w14:paraId="083D3016" w14:textId="77777777" w:rsidR="00070A16" w:rsidRPr="00A3484E" w:rsidRDefault="00070A16" w:rsidP="00164F11">
            <w:pPr>
              <w:rPr>
                <w:sz w:val="18"/>
              </w:rPr>
            </w:pPr>
            <w:r w:rsidRPr="00A3484E">
              <w:rPr>
                <w:sz w:val="18"/>
              </w:rPr>
              <w:t>28</w:t>
            </w:r>
          </w:p>
          <w:p w14:paraId="2E6A7FA7" w14:textId="77777777" w:rsidR="00070A16" w:rsidRPr="00A3484E" w:rsidRDefault="00070A16" w:rsidP="00164F11">
            <w:pPr>
              <w:rPr>
                <w:sz w:val="18"/>
              </w:rPr>
            </w:pPr>
            <w:r w:rsidRPr="00A3484E">
              <w:rPr>
                <w:sz w:val="18"/>
              </w:rPr>
              <w:t>Assignment 3</w:t>
            </w:r>
          </w:p>
        </w:tc>
        <w:tc>
          <w:tcPr>
            <w:tcW w:w="1870" w:type="dxa"/>
            <w:shd w:val="clear" w:color="auto" w:fill="FFF2CC" w:themeFill="accent4" w:themeFillTint="33"/>
          </w:tcPr>
          <w:p w14:paraId="46B00455" w14:textId="77777777" w:rsidR="00070A16" w:rsidRPr="00A3484E" w:rsidRDefault="00070A16" w:rsidP="00164F11">
            <w:pPr>
              <w:rPr>
                <w:sz w:val="18"/>
              </w:rPr>
            </w:pPr>
            <w:r w:rsidRPr="00A3484E">
              <w:rPr>
                <w:sz w:val="18"/>
              </w:rPr>
              <w:t>29</w:t>
            </w:r>
          </w:p>
          <w:p w14:paraId="69A30279" w14:textId="77777777" w:rsidR="00FA143C" w:rsidRPr="00A3484E" w:rsidRDefault="00FA143C" w:rsidP="00164F11">
            <w:pPr>
              <w:rPr>
                <w:b/>
                <w:sz w:val="18"/>
              </w:rPr>
            </w:pPr>
            <w:r w:rsidRPr="00A3484E">
              <w:rPr>
                <w:b/>
                <w:color w:val="FF0000"/>
                <w:sz w:val="18"/>
              </w:rPr>
              <w:t>Last day to drop with refund</w:t>
            </w:r>
          </w:p>
        </w:tc>
        <w:tc>
          <w:tcPr>
            <w:tcW w:w="1870" w:type="dxa"/>
            <w:shd w:val="clear" w:color="auto" w:fill="FFF2CC" w:themeFill="accent4" w:themeFillTint="33"/>
          </w:tcPr>
          <w:p w14:paraId="2DA2D4BE" w14:textId="77777777" w:rsidR="00070A16" w:rsidRPr="00A3484E" w:rsidRDefault="00070A16" w:rsidP="00164F11">
            <w:pPr>
              <w:rPr>
                <w:sz w:val="18"/>
              </w:rPr>
            </w:pPr>
            <w:r w:rsidRPr="00A3484E">
              <w:rPr>
                <w:sz w:val="18"/>
              </w:rPr>
              <w:t>30</w:t>
            </w:r>
          </w:p>
          <w:p w14:paraId="5AC84F5E" w14:textId="77777777" w:rsidR="00070A16" w:rsidRPr="00A3484E" w:rsidRDefault="00070A16" w:rsidP="00164F11">
            <w:pPr>
              <w:rPr>
                <w:sz w:val="18"/>
              </w:rPr>
            </w:pPr>
            <w:r w:rsidRPr="00A3484E">
              <w:rPr>
                <w:sz w:val="18"/>
              </w:rPr>
              <w:t>Lecture 3</w:t>
            </w:r>
          </w:p>
          <w:p w14:paraId="5199BAE4" w14:textId="77777777" w:rsidR="00070A16" w:rsidRPr="00A3484E" w:rsidRDefault="00070A16" w:rsidP="00164F11">
            <w:pPr>
              <w:rPr>
                <w:sz w:val="18"/>
              </w:rPr>
            </w:pPr>
            <w:r w:rsidRPr="00A3484E">
              <w:rPr>
                <w:sz w:val="18"/>
              </w:rPr>
              <w:t>Lab 3</w:t>
            </w:r>
          </w:p>
        </w:tc>
        <w:tc>
          <w:tcPr>
            <w:tcW w:w="1870" w:type="dxa"/>
            <w:shd w:val="clear" w:color="auto" w:fill="FFF2CC" w:themeFill="accent4" w:themeFillTint="33"/>
          </w:tcPr>
          <w:p w14:paraId="11A38C55" w14:textId="77777777" w:rsidR="00070A16" w:rsidRPr="00A3484E" w:rsidRDefault="00070A16" w:rsidP="00164F11">
            <w:pPr>
              <w:rPr>
                <w:sz w:val="18"/>
              </w:rPr>
            </w:pPr>
            <w:r w:rsidRPr="00A3484E">
              <w:rPr>
                <w:sz w:val="18"/>
              </w:rPr>
              <w:t>31</w:t>
            </w:r>
          </w:p>
        </w:tc>
      </w:tr>
      <w:tr w:rsidR="00070A16" w14:paraId="67E288F5" w14:textId="77777777" w:rsidTr="00A3484E">
        <w:tc>
          <w:tcPr>
            <w:tcW w:w="9350" w:type="dxa"/>
            <w:gridSpan w:val="5"/>
            <w:shd w:val="clear" w:color="auto" w:fill="FFE599" w:themeFill="accent4" w:themeFillTint="66"/>
          </w:tcPr>
          <w:p w14:paraId="44220339" w14:textId="77777777" w:rsidR="00070A16" w:rsidRPr="00A3484E" w:rsidRDefault="00070A16" w:rsidP="00070A16">
            <w:pPr>
              <w:jc w:val="center"/>
              <w:rPr>
                <w:sz w:val="18"/>
              </w:rPr>
            </w:pPr>
            <w:r w:rsidRPr="00A3484E">
              <w:rPr>
                <w:sz w:val="18"/>
              </w:rPr>
              <w:t>February</w:t>
            </w:r>
          </w:p>
        </w:tc>
      </w:tr>
      <w:tr w:rsidR="00070A16" w14:paraId="648198A9" w14:textId="77777777" w:rsidTr="00A3484E">
        <w:tc>
          <w:tcPr>
            <w:tcW w:w="1870" w:type="dxa"/>
            <w:shd w:val="clear" w:color="auto" w:fill="FFE599" w:themeFill="accent4" w:themeFillTint="66"/>
          </w:tcPr>
          <w:p w14:paraId="78AD0461" w14:textId="77777777" w:rsidR="00070A16" w:rsidRPr="00A3484E" w:rsidRDefault="00070A16" w:rsidP="00164F11">
            <w:pPr>
              <w:rPr>
                <w:sz w:val="18"/>
              </w:rPr>
            </w:pPr>
            <w:r w:rsidRPr="00A3484E">
              <w:rPr>
                <w:sz w:val="18"/>
              </w:rPr>
              <w:t>3</w:t>
            </w:r>
          </w:p>
          <w:p w14:paraId="208DF43A" w14:textId="77777777" w:rsidR="00070A16" w:rsidRPr="00A3484E" w:rsidRDefault="00070A16" w:rsidP="00164F11">
            <w:pPr>
              <w:rPr>
                <w:sz w:val="18"/>
              </w:rPr>
            </w:pPr>
            <w:r w:rsidRPr="00A3484E">
              <w:rPr>
                <w:sz w:val="18"/>
              </w:rPr>
              <w:t>Homework 3</w:t>
            </w:r>
          </w:p>
        </w:tc>
        <w:tc>
          <w:tcPr>
            <w:tcW w:w="1870" w:type="dxa"/>
            <w:shd w:val="clear" w:color="auto" w:fill="FFE599" w:themeFill="accent4" w:themeFillTint="66"/>
          </w:tcPr>
          <w:p w14:paraId="00DF19A2" w14:textId="77777777" w:rsidR="00070A16" w:rsidRPr="00A3484E" w:rsidRDefault="00070A16" w:rsidP="00164F11">
            <w:pPr>
              <w:rPr>
                <w:sz w:val="18"/>
              </w:rPr>
            </w:pPr>
            <w:r w:rsidRPr="00A3484E">
              <w:rPr>
                <w:sz w:val="18"/>
              </w:rPr>
              <w:t>4</w:t>
            </w:r>
          </w:p>
          <w:p w14:paraId="09E7170C" w14:textId="77777777" w:rsidR="00070A16" w:rsidRPr="00A3484E" w:rsidRDefault="00070A16" w:rsidP="00164F11">
            <w:pPr>
              <w:rPr>
                <w:sz w:val="18"/>
              </w:rPr>
            </w:pPr>
            <w:r w:rsidRPr="00A3484E">
              <w:rPr>
                <w:sz w:val="18"/>
              </w:rPr>
              <w:t>Assignment</w:t>
            </w:r>
            <w:r w:rsidR="00FA143C" w:rsidRPr="00A3484E">
              <w:rPr>
                <w:sz w:val="18"/>
              </w:rPr>
              <w:t xml:space="preserve"> 4</w:t>
            </w:r>
          </w:p>
        </w:tc>
        <w:tc>
          <w:tcPr>
            <w:tcW w:w="1870" w:type="dxa"/>
            <w:shd w:val="clear" w:color="auto" w:fill="FFE599" w:themeFill="accent4" w:themeFillTint="66"/>
          </w:tcPr>
          <w:p w14:paraId="016BEDDF" w14:textId="77777777" w:rsidR="00070A16" w:rsidRPr="00A3484E" w:rsidRDefault="00070A16" w:rsidP="00164F11">
            <w:pPr>
              <w:rPr>
                <w:sz w:val="18"/>
              </w:rPr>
            </w:pPr>
            <w:r w:rsidRPr="00A3484E">
              <w:rPr>
                <w:sz w:val="18"/>
              </w:rPr>
              <w:t>5</w:t>
            </w:r>
          </w:p>
        </w:tc>
        <w:tc>
          <w:tcPr>
            <w:tcW w:w="1870" w:type="dxa"/>
            <w:shd w:val="clear" w:color="auto" w:fill="FFE599" w:themeFill="accent4" w:themeFillTint="66"/>
          </w:tcPr>
          <w:p w14:paraId="24914012" w14:textId="77777777" w:rsidR="00070A16" w:rsidRPr="00A3484E" w:rsidRDefault="00070A16" w:rsidP="00164F11">
            <w:pPr>
              <w:rPr>
                <w:sz w:val="18"/>
              </w:rPr>
            </w:pPr>
            <w:r w:rsidRPr="00A3484E">
              <w:rPr>
                <w:sz w:val="18"/>
              </w:rPr>
              <w:t>6</w:t>
            </w:r>
          </w:p>
          <w:p w14:paraId="7353A946" w14:textId="77777777" w:rsidR="00FA143C" w:rsidRPr="00A3484E" w:rsidRDefault="00FA143C" w:rsidP="00164F11">
            <w:pPr>
              <w:rPr>
                <w:sz w:val="18"/>
              </w:rPr>
            </w:pPr>
            <w:r w:rsidRPr="00A3484E">
              <w:rPr>
                <w:sz w:val="18"/>
              </w:rPr>
              <w:t>Lecture 4</w:t>
            </w:r>
          </w:p>
          <w:p w14:paraId="6B91CF00" w14:textId="77777777" w:rsidR="00FA143C" w:rsidRPr="00A3484E" w:rsidRDefault="00FA143C" w:rsidP="00164F11">
            <w:pPr>
              <w:rPr>
                <w:sz w:val="18"/>
              </w:rPr>
            </w:pPr>
            <w:r w:rsidRPr="00A3484E">
              <w:rPr>
                <w:sz w:val="18"/>
              </w:rPr>
              <w:t>Lab 4</w:t>
            </w:r>
          </w:p>
        </w:tc>
        <w:tc>
          <w:tcPr>
            <w:tcW w:w="1870" w:type="dxa"/>
            <w:shd w:val="clear" w:color="auto" w:fill="FFE599" w:themeFill="accent4" w:themeFillTint="66"/>
          </w:tcPr>
          <w:p w14:paraId="53BF147B" w14:textId="77777777" w:rsidR="00070A16" w:rsidRPr="00A3484E" w:rsidRDefault="00070A16" w:rsidP="00164F11">
            <w:pPr>
              <w:rPr>
                <w:sz w:val="18"/>
              </w:rPr>
            </w:pPr>
            <w:r w:rsidRPr="00A3484E">
              <w:rPr>
                <w:sz w:val="18"/>
              </w:rPr>
              <w:t>7</w:t>
            </w:r>
          </w:p>
        </w:tc>
      </w:tr>
      <w:tr w:rsidR="00070A16" w14:paraId="72C446B9" w14:textId="77777777" w:rsidTr="00A3484E">
        <w:tc>
          <w:tcPr>
            <w:tcW w:w="1870" w:type="dxa"/>
            <w:shd w:val="clear" w:color="auto" w:fill="FFE599" w:themeFill="accent4" w:themeFillTint="66"/>
          </w:tcPr>
          <w:p w14:paraId="5ACA6D66" w14:textId="77777777" w:rsidR="00070A16" w:rsidRPr="00A3484E" w:rsidRDefault="00070A16" w:rsidP="00164F11">
            <w:pPr>
              <w:rPr>
                <w:sz w:val="18"/>
              </w:rPr>
            </w:pPr>
            <w:r w:rsidRPr="00A3484E">
              <w:rPr>
                <w:sz w:val="18"/>
              </w:rPr>
              <w:t>10</w:t>
            </w:r>
          </w:p>
          <w:p w14:paraId="22D3D260" w14:textId="77777777" w:rsidR="00070A16" w:rsidRPr="00A3484E" w:rsidRDefault="00070A16" w:rsidP="00164F11">
            <w:pPr>
              <w:rPr>
                <w:sz w:val="18"/>
              </w:rPr>
            </w:pPr>
            <w:r w:rsidRPr="00A3484E">
              <w:rPr>
                <w:sz w:val="18"/>
              </w:rPr>
              <w:t>Homework 4</w:t>
            </w:r>
          </w:p>
        </w:tc>
        <w:tc>
          <w:tcPr>
            <w:tcW w:w="1870" w:type="dxa"/>
            <w:shd w:val="clear" w:color="auto" w:fill="FFE599" w:themeFill="accent4" w:themeFillTint="66"/>
          </w:tcPr>
          <w:p w14:paraId="333A6B11" w14:textId="77777777" w:rsidR="00070A16" w:rsidRPr="00A3484E" w:rsidRDefault="00070A16" w:rsidP="00164F11">
            <w:pPr>
              <w:rPr>
                <w:sz w:val="18"/>
              </w:rPr>
            </w:pPr>
            <w:r w:rsidRPr="00A3484E">
              <w:rPr>
                <w:sz w:val="18"/>
              </w:rPr>
              <w:t>11</w:t>
            </w:r>
          </w:p>
          <w:p w14:paraId="632A3BDF" w14:textId="77777777" w:rsidR="00070A16" w:rsidRPr="00A3484E" w:rsidRDefault="00070A16" w:rsidP="00164F11">
            <w:pPr>
              <w:rPr>
                <w:sz w:val="18"/>
              </w:rPr>
            </w:pPr>
            <w:r w:rsidRPr="00A3484E">
              <w:rPr>
                <w:sz w:val="18"/>
              </w:rPr>
              <w:t>Assignment</w:t>
            </w:r>
            <w:r w:rsidR="00FA143C" w:rsidRPr="00A3484E">
              <w:rPr>
                <w:sz w:val="18"/>
              </w:rPr>
              <w:t xml:space="preserve"> 5</w:t>
            </w:r>
          </w:p>
        </w:tc>
        <w:tc>
          <w:tcPr>
            <w:tcW w:w="1870" w:type="dxa"/>
            <w:shd w:val="clear" w:color="auto" w:fill="FFE599" w:themeFill="accent4" w:themeFillTint="66"/>
          </w:tcPr>
          <w:p w14:paraId="6647CBE7" w14:textId="77777777" w:rsidR="00070A16" w:rsidRPr="00A3484E" w:rsidRDefault="00070A16" w:rsidP="00164F11">
            <w:pPr>
              <w:rPr>
                <w:sz w:val="18"/>
              </w:rPr>
            </w:pPr>
            <w:r w:rsidRPr="00A3484E">
              <w:rPr>
                <w:sz w:val="18"/>
              </w:rPr>
              <w:t>12</w:t>
            </w:r>
          </w:p>
        </w:tc>
        <w:tc>
          <w:tcPr>
            <w:tcW w:w="1870" w:type="dxa"/>
            <w:shd w:val="clear" w:color="auto" w:fill="FFE599" w:themeFill="accent4" w:themeFillTint="66"/>
          </w:tcPr>
          <w:p w14:paraId="6B663A5A" w14:textId="77777777" w:rsidR="00070A16" w:rsidRPr="00A3484E" w:rsidRDefault="00070A16" w:rsidP="00164F11">
            <w:pPr>
              <w:rPr>
                <w:sz w:val="18"/>
              </w:rPr>
            </w:pPr>
            <w:r w:rsidRPr="00A3484E">
              <w:rPr>
                <w:sz w:val="18"/>
              </w:rPr>
              <w:t>13</w:t>
            </w:r>
          </w:p>
          <w:p w14:paraId="4BD97BF1" w14:textId="77777777" w:rsidR="00FA143C" w:rsidRPr="00A3484E" w:rsidRDefault="00FA143C" w:rsidP="00A3484E">
            <w:pPr>
              <w:rPr>
                <w:b/>
                <w:color w:val="0000FF"/>
                <w:sz w:val="18"/>
              </w:rPr>
            </w:pPr>
            <w:r w:rsidRPr="00A3484E">
              <w:rPr>
                <w:b/>
                <w:color w:val="0000FF"/>
                <w:sz w:val="18"/>
              </w:rPr>
              <w:t>Test 1</w:t>
            </w:r>
          </w:p>
          <w:p w14:paraId="7174A018" w14:textId="77777777" w:rsidR="00A3484E" w:rsidRPr="00A3484E" w:rsidRDefault="00A3484E" w:rsidP="00A3484E">
            <w:pPr>
              <w:rPr>
                <w:sz w:val="18"/>
              </w:rPr>
            </w:pPr>
          </w:p>
        </w:tc>
        <w:tc>
          <w:tcPr>
            <w:tcW w:w="1870" w:type="dxa"/>
            <w:shd w:val="clear" w:color="auto" w:fill="FFE599" w:themeFill="accent4" w:themeFillTint="66"/>
          </w:tcPr>
          <w:p w14:paraId="222EA6DE" w14:textId="77777777" w:rsidR="00070A16" w:rsidRPr="00A3484E" w:rsidRDefault="00070A16" w:rsidP="00164F11">
            <w:pPr>
              <w:rPr>
                <w:sz w:val="18"/>
              </w:rPr>
            </w:pPr>
            <w:r w:rsidRPr="00A3484E">
              <w:rPr>
                <w:sz w:val="18"/>
              </w:rPr>
              <w:t>14</w:t>
            </w:r>
          </w:p>
        </w:tc>
      </w:tr>
      <w:tr w:rsidR="00070A16" w14:paraId="761E6E58" w14:textId="77777777" w:rsidTr="00A3484E">
        <w:tc>
          <w:tcPr>
            <w:tcW w:w="1870" w:type="dxa"/>
            <w:shd w:val="clear" w:color="auto" w:fill="FFE599" w:themeFill="accent4" w:themeFillTint="66"/>
          </w:tcPr>
          <w:p w14:paraId="6EDA0A42" w14:textId="77777777" w:rsidR="00070A16" w:rsidRPr="00A3484E" w:rsidRDefault="00070A16" w:rsidP="00164F11">
            <w:pPr>
              <w:rPr>
                <w:sz w:val="18"/>
              </w:rPr>
            </w:pPr>
            <w:r w:rsidRPr="00A3484E">
              <w:rPr>
                <w:sz w:val="18"/>
              </w:rPr>
              <w:t>17</w:t>
            </w:r>
          </w:p>
          <w:p w14:paraId="3DC88B46" w14:textId="77777777" w:rsidR="00070A16" w:rsidRPr="00A3484E" w:rsidRDefault="00070A16" w:rsidP="00164F11">
            <w:pPr>
              <w:rPr>
                <w:sz w:val="18"/>
              </w:rPr>
            </w:pPr>
            <w:r w:rsidRPr="00A3484E">
              <w:rPr>
                <w:sz w:val="18"/>
              </w:rPr>
              <w:t>Homework 5</w:t>
            </w:r>
          </w:p>
        </w:tc>
        <w:tc>
          <w:tcPr>
            <w:tcW w:w="1870" w:type="dxa"/>
            <w:shd w:val="clear" w:color="auto" w:fill="FFE599" w:themeFill="accent4" w:themeFillTint="66"/>
          </w:tcPr>
          <w:p w14:paraId="5193DBAA" w14:textId="77777777" w:rsidR="00070A16" w:rsidRPr="00A3484E" w:rsidRDefault="00070A16" w:rsidP="00164F11">
            <w:pPr>
              <w:rPr>
                <w:sz w:val="18"/>
              </w:rPr>
            </w:pPr>
            <w:r w:rsidRPr="00A3484E">
              <w:rPr>
                <w:sz w:val="18"/>
              </w:rPr>
              <w:t>18</w:t>
            </w:r>
          </w:p>
          <w:p w14:paraId="305EDD6E" w14:textId="77777777" w:rsidR="00070A16" w:rsidRPr="00A3484E" w:rsidRDefault="00070A16" w:rsidP="00164F11">
            <w:pPr>
              <w:rPr>
                <w:sz w:val="18"/>
              </w:rPr>
            </w:pPr>
            <w:r w:rsidRPr="00A3484E">
              <w:rPr>
                <w:sz w:val="18"/>
              </w:rPr>
              <w:t>Assignment</w:t>
            </w:r>
            <w:r w:rsidR="00FA143C" w:rsidRPr="00A3484E">
              <w:rPr>
                <w:sz w:val="18"/>
              </w:rPr>
              <w:t xml:space="preserve"> 6</w:t>
            </w:r>
          </w:p>
        </w:tc>
        <w:tc>
          <w:tcPr>
            <w:tcW w:w="1870" w:type="dxa"/>
            <w:shd w:val="clear" w:color="auto" w:fill="FFE599" w:themeFill="accent4" w:themeFillTint="66"/>
          </w:tcPr>
          <w:p w14:paraId="4261822D" w14:textId="77777777" w:rsidR="00070A16" w:rsidRPr="00A3484E" w:rsidRDefault="00070A16" w:rsidP="00164F11">
            <w:pPr>
              <w:rPr>
                <w:sz w:val="18"/>
              </w:rPr>
            </w:pPr>
            <w:r w:rsidRPr="00A3484E">
              <w:rPr>
                <w:sz w:val="18"/>
              </w:rPr>
              <w:t>19</w:t>
            </w:r>
          </w:p>
        </w:tc>
        <w:tc>
          <w:tcPr>
            <w:tcW w:w="1870" w:type="dxa"/>
            <w:shd w:val="clear" w:color="auto" w:fill="FFE599" w:themeFill="accent4" w:themeFillTint="66"/>
          </w:tcPr>
          <w:p w14:paraId="31CBE18C" w14:textId="77777777" w:rsidR="00070A16" w:rsidRPr="00A3484E" w:rsidRDefault="00070A16" w:rsidP="00164F11">
            <w:pPr>
              <w:rPr>
                <w:sz w:val="18"/>
              </w:rPr>
            </w:pPr>
            <w:r w:rsidRPr="00A3484E">
              <w:rPr>
                <w:sz w:val="18"/>
              </w:rPr>
              <w:t>20</w:t>
            </w:r>
          </w:p>
          <w:p w14:paraId="75989298" w14:textId="77777777" w:rsidR="00FA143C" w:rsidRPr="00A3484E" w:rsidRDefault="00FA143C" w:rsidP="00164F11">
            <w:pPr>
              <w:rPr>
                <w:sz w:val="18"/>
              </w:rPr>
            </w:pPr>
            <w:r w:rsidRPr="00A3484E">
              <w:rPr>
                <w:sz w:val="18"/>
              </w:rPr>
              <w:t>Lecture 6</w:t>
            </w:r>
          </w:p>
          <w:p w14:paraId="793CD025" w14:textId="77777777" w:rsidR="00FA143C" w:rsidRPr="00A3484E" w:rsidRDefault="00FA143C" w:rsidP="00164F11">
            <w:pPr>
              <w:rPr>
                <w:sz w:val="18"/>
              </w:rPr>
            </w:pPr>
            <w:r w:rsidRPr="00A3484E">
              <w:rPr>
                <w:sz w:val="18"/>
              </w:rPr>
              <w:t>Lab 6</w:t>
            </w:r>
          </w:p>
        </w:tc>
        <w:tc>
          <w:tcPr>
            <w:tcW w:w="1870" w:type="dxa"/>
            <w:shd w:val="clear" w:color="auto" w:fill="FFE599" w:themeFill="accent4" w:themeFillTint="66"/>
          </w:tcPr>
          <w:p w14:paraId="2D0A1042" w14:textId="77777777" w:rsidR="00070A16" w:rsidRPr="00A3484E" w:rsidRDefault="00070A16" w:rsidP="00164F11">
            <w:pPr>
              <w:rPr>
                <w:sz w:val="18"/>
              </w:rPr>
            </w:pPr>
            <w:r w:rsidRPr="00A3484E">
              <w:rPr>
                <w:sz w:val="18"/>
              </w:rPr>
              <w:t>21</w:t>
            </w:r>
          </w:p>
        </w:tc>
      </w:tr>
      <w:tr w:rsidR="00070A16" w14:paraId="4B5C9D93" w14:textId="77777777" w:rsidTr="00A3484E">
        <w:tc>
          <w:tcPr>
            <w:tcW w:w="1870" w:type="dxa"/>
            <w:shd w:val="clear" w:color="auto" w:fill="FFE599" w:themeFill="accent4" w:themeFillTint="66"/>
          </w:tcPr>
          <w:p w14:paraId="087C12EB" w14:textId="77777777" w:rsidR="00070A16" w:rsidRPr="00A3484E" w:rsidRDefault="00070A16" w:rsidP="00164F11">
            <w:pPr>
              <w:rPr>
                <w:sz w:val="18"/>
              </w:rPr>
            </w:pPr>
            <w:r w:rsidRPr="00A3484E">
              <w:rPr>
                <w:sz w:val="18"/>
              </w:rPr>
              <w:t>24</w:t>
            </w:r>
          </w:p>
          <w:p w14:paraId="1AEE790C" w14:textId="77777777" w:rsidR="00070A16" w:rsidRPr="00A3484E" w:rsidRDefault="00070A16" w:rsidP="00164F11">
            <w:pPr>
              <w:rPr>
                <w:sz w:val="18"/>
              </w:rPr>
            </w:pPr>
            <w:r w:rsidRPr="00A3484E">
              <w:rPr>
                <w:sz w:val="18"/>
              </w:rPr>
              <w:t>Homework 6</w:t>
            </w:r>
          </w:p>
        </w:tc>
        <w:tc>
          <w:tcPr>
            <w:tcW w:w="1870" w:type="dxa"/>
            <w:shd w:val="clear" w:color="auto" w:fill="FFE599" w:themeFill="accent4" w:themeFillTint="66"/>
          </w:tcPr>
          <w:p w14:paraId="49A67343" w14:textId="77777777" w:rsidR="00070A16" w:rsidRPr="00A3484E" w:rsidRDefault="00070A16" w:rsidP="00164F11">
            <w:pPr>
              <w:rPr>
                <w:sz w:val="18"/>
              </w:rPr>
            </w:pPr>
            <w:r w:rsidRPr="00A3484E">
              <w:rPr>
                <w:sz w:val="18"/>
              </w:rPr>
              <w:t>25</w:t>
            </w:r>
          </w:p>
          <w:p w14:paraId="11A0AA22" w14:textId="77777777" w:rsidR="00070A16" w:rsidRPr="00A3484E" w:rsidRDefault="00070A16" w:rsidP="00164F11">
            <w:pPr>
              <w:rPr>
                <w:sz w:val="18"/>
              </w:rPr>
            </w:pPr>
            <w:r w:rsidRPr="00A3484E">
              <w:rPr>
                <w:sz w:val="18"/>
              </w:rPr>
              <w:t>Assignment</w:t>
            </w:r>
            <w:r w:rsidR="00FA143C" w:rsidRPr="00A3484E">
              <w:rPr>
                <w:sz w:val="18"/>
              </w:rPr>
              <w:t xml:space="preserve"> 7</w:t>
            </w:r>
          </w:p>
        </w:tc>
        <w:tc>
          <w:tcPr>
            <w:tcW w:w="1870" w:type="dxa"/>
            <w:shd w:val="clear" w:color="auto" w:fill="FFE599" w:themeFill="accent4" w:themeFillTint="66"/>
          </w:tcPr>
          <w:p w14:paraId="5BAB9731" w14:textId="77777777" w:rsidR="00070A16" w:rsidRPr="00A3484E" w:rsidRDefault="00070A16" w:rsidP="00164F11">
            <w:pPr>
              <w:rPr>
                <w:sz w:val="18"/>
              </w:rPr>
            </w:pPr>
            <w:r w:rsidRPr="00A3484E">
              <w:rPr>
                <w:sz w:val="18"/>
              </w:rPr>
              <w:t>26</w:t>
            </w:r>
          </w:p>
        </w:tc>
        <w:tc>
          <w:tcPr>
            <w:tcW w:w="1870" w:type="dxa"/>
            <w:shd w:val="clear" w:color="auto" w:fill="FFE599" w:themeFill="accent4" w:themeFillTint="66"/>
          </w:tcPr>
          <w:p w14:paraId="60D41F85" w14:textId="77777777" w:rsidR="00070A16" w:rsidRPr="00A3484E" w:rsidRDefault="00070A16" w:rsidP="00164F11">
            <w:pPr>
              <w:rPr>
                <w:sz w:val="18"/>
              </w:rPr>
            </w:pPr>
            <w:r w:rsidRPr="00A3484E">
              <w:rPr>
                <w:sz w:val="18"/>
              </w:rPr>
              <w:t>27</w:t>
            </w:r>
          </w:p>
          <w:p w14:paraId="44CA20A9" w14:textId="77777777" w:rsidR="00FA143C" w:rsidRPr="00A3484E" w:rsidRDefault="00FA143C" w:rsidP="00164F11">
            <w:pPr>
              <w:rPr>
                <w:sz w:val="18"/>
              </w:rPr>
            </w:pPr>
            <w:r w:rsidRPr="00A3484E">
              <w:rPr>
                <w:sz w:val="18"/>
              </w:rPr>
              <w:t>Lecture 7</w:t>
            </w:r>
          </w:p>
          <w:p w14:paraId="1953CA17" w14:textId="77777777" w:rsidR="00FA143C" w:rsidRPr="00A3484E" w:rsidRDefault="00FA143C" w:rsidP="00164F11">
            <w:pPr>
              <w:rPr>
                <w:sz w:val="18"/>
              </w:rPr>
            </w:pPr>
            <w:r w:rsidRPr="00A3484E">
              <w:rPr>
                <w:sz w:val="18"/>
              </w:rPr>
              <w:t>Lab 7</w:t>
            </w:r>
          </w:p>
        </w:tc>
        <w:tc>
          <w:tcPr>
            <w:tcW w:w="1870" w:type="dxa"/>
            <w:shd w:val="clear" w:color="auto" w:fill="FFE599" w:themeFill="accent4" w:themeFillTint="66"/>
          </w:tcPr>
          <w:p w14:paraId="3E7C8DE7" w14:textId="77777777" w:rsidR="00070A16" w:rsidRPr="00A3484E" w:rsidRDefault="00070A16" w:rsidP="00164F11">
            <w:pPr>
              <w:rPr>
                <w:sz w:val="18"/>
              </w:rPr>
            </w:pPr>
            <w:r w:rsidRPr="00A3484E">
              <w:rPr>
                <w:sz w:val="18"/>
              </w:rPr>
              <w:t>28</w:t>
            </w:r>
          </w:p>
        </w:tc>
      </w:tr>
      <w:tr w:rsidR="00070A16" w14:paraId="546EAB2F" w14:textId="77777777" w:rsidTr="00A3484E">
        <w:tc>
          <w:tcPr>
            <w:tcW w:w="9350" w:type="dxa"/>
            <w:gridSpan w:val="5"/>
            <w:shd w:val="clear" w:color="auto" w:fill="FFF2CC" w:themeFill="accent4" w:themeFillTint="33"/>
          </w:tcPr>
          <w:p w14:paraId="3B15F542" w14:textId="77777777" w:rsidR="00070A16" w:rsidRPr="00A3484E" w:rsidRDefault="00070A16" w:rsidP="00070A16">
            <w:pPr>
              <w:jc w:val="center"/>
              <w:rPr>
                <w:sz w:val="18"/>
              </w:rPr>
            </w:pPr>
            <w:r w:rsidRPr="00A3484E">
              <w:rPr>
                <w:sz w:val="18"/>
              </w:rPr>
              <w:t>March</w:t>
            </w:r>
          </w:p>
        </w:tc>
      </w:tr>
      <w:tr w:rsidR="00070A16" w14:paraId="62F142CF" w14:textId="77777777" w:rsidTr="00FA143C">
        <w:tc>
          <w:tcPr>
            <w:tcW w:w="1870" w:type="dxa"/>
            <w:shd w:val="clear" w:color="auto" w:fill="BFBFBF" w:themeFill="background1" w:themeFillShade="BF"/>
          </w:tcPr>
          <w:p w14:paraId="34AA0B7B" w14:textId="77777777" w:rsidR="00070A16" w:rsidRPr="00A3484E" w:rsidRDefault="00070A16" w:rsidP="00164F11">
            <w:pPr>
              <w:rPr>
                <w:sz w:val="18"/>
              </w:rPr>
            </w:pPr>
            <w:r w:rsidRPr="00A3484E">
              <w:rPr>
                <w:sz w:val="18"/>
              </w:rPr>
              <w:t>2</w:t>
            </w:r>
          </w:p>
          <w:p w14:paraId="7A874C9D" w14:textId="77777777" w:rsidR="00070A16" w:rsidRPr="00A3484E" w:rsidRDefault="00FA143C" w:rsidP="00164F11">
            <w:pPr>
              <w:rPr>
                <w:sz w:val="18"/>
              </w:rPr>
            </w:pPr>
            <w:r w:rsidRPr="00A3484E">
              <w:rPr>
                <w:sz w:val="18"/>
              </w:rPr>
              <w:t>Spring Break</w:t>
            </w:r>
          </w:p>
        </w:tc>
        <w:tc>
          <w:tcPr>
            <w:tcW w:w="1870" w:type="dxa"/>
            <w:shd w:val="clear" w:color="auto" w:fill="BFBFBF" w:themeFill="background1" w:themeFillShade="BF"/>
          </w:tcPr>
          <w:p w14:paraId="3393288F" w14:textId="77777777" w:rsidR="00070A16" w:rsidRPr="00A3484E" w:rsidRDefault="00FA143C" w:rsidP="00164F11">
            <w:pPr>
              <w:rPr>
                <w:sz w:val="18"/>
              </w:rPr>
            </w:pPr>
            <w:r w:rsidRPr="00A3484E">
              <w:rPr>
                <w:sz w:val="18"/>
              </w:rPr>
              <w:t>3</w:t>
            </w:r>
          </w:p>
          <w:p w14:paraId="2F87C3CD" w14:textId="77777777" w:rsidR="00FA143C" w:rsidRPr="00A3484E" w:rsidRDefault="00FA143C" w:rsidP="00164F11">
            <w:pPr>
              <w:rPr>
                <w:sz w:val="18"/>
              </w:rPr>
            </w:pPr>
            <w:r w:rsidRPr="00A3484E">
              <w:rPr>
                <w:sz w:val="18"/>
              </w:rPr>
              <w:t>Spring Break</w:t>
            </w:r>
          </w:p>
        </w:tc>
        <w:tc>
          <w:tcPr>
            <w:tcW w:w="1870" w:type="dxa"/>
            <w:shd w:val="clear" w:color="auto" w:fill="BFBFBF" w:themeFill="background1" w:themeFillShade="BF"/>
          </w:tcPr>
          <w:p w14:paraId="066F5EC0" w14:textId="77777777" w:rsidR="00070A16" w:rsidRPr="00A3484E" w:rsidRDefault="00070A16" w:rsidP="00164F11">
            <w:pPr>
              <w:rPr>
                <w:sz w:val="18"/>
              </w:rPr>
            </w:pPr>
            <w:r w:rsidRPr="00A3484E">
              <w:rPr>
                <w:sz w:val="18"/>
              </w:rPr>
              <w:t>4</w:t>
            </w:r>
          </w:p>
          <w:p w14:paraId="7992A5F7" w14:textId="77777777" w:rsidR="00FA143C" w:rsidRPr="00A3484E" w:rsidRDefault="00FA143C" w:rsidP="00164F11">
            <w:pPr>
              <w:rPr>
                <w:sz w:val="18"/>
              </w:rPr>
            </w:pPr>
            <w:r w:rsidRPr="00A3484E">
              <w:rPr>
                <w:sz w:val="18"/>
              </w:rPr>
              <w:t>Spring Break</w:t>
            </w:r>
          </w:p>
        </w:tc>
        <w:tc>
          <w:tcPr>
            <w:tcW w:w="1870" w:type="dxa"/>
            <w:shd w:val="clear" w:color="auto" w:fill="BFBFBF" w:themeFill="background1" w:themeFillShade="BF"/>
          </w:tcPr>
          <w:p w14:paraId="09F5FA1B" w14:textId="77777777" w:rsidR="00070A16" w:rsidRPr="00A3484E" w:rsidRDefault="00070A16" w:rsidP="00164F11">
            <w:pPr>
              <w:rPr>
                <w:sz w:val="18"/>
              </w:rPr>
            </w:pPr>
            <w:r w:rsidRPr="00A3484E">
              <w:rPr>
                <w:sz w:val="18"/>
              </w:rPr>
              <w:t>5</w:t>
            </w:r>
          </w:p>
          <w:p w14:paraId="3C889D93" w14:textId="77777777" w:rsidR="00FA143C" w:rsidRPr="00A3484E" w:rsidRDefault="00FA143C" w:rsidP="00164F11">
            <w:pPr>
              <w:rPr>
                <w:sz w:val="18"/>
              </w:rPr>
            </w:pPr>
            <w:r w:rsidRPr="00A3484E">
              <w:rPr>
                <w:sz w:val="18"/>
              </w:rPr>
              <w:t>Spring Break</w:t>
            </w:r>
          </w:p>
          <w:p w14:paraId="6011D9FB" w14:textId="77777777" w:rsidR="00A3484E" w:rsidRPr="00A3484E" w:rsidRDefault="00A3484E" w:rsidP="00164F11">
            <w:pPr>
              <w:rPr>
                <w:sz w:val="18"/>
              </w:rPr>
            </w:pPr>
          </w:p>
        </w:tc>
        <w:tc>
          <w:tcPr>
            <w:tcW w:w="1870" w:type="dxa"/>
            <w:shd w:val="clear" w:color="auto" w:fill="BFBFBF" w:themeFill="background1" w:themeFillShade="BF"/>
          </w:tcPr>
          <w:p w14:paraId="27E45A43" w14:textId="77777777" w:rsidR="00070A16" w:rsidRPr="00A3484E" w:rsidRDefault="00070A16" w:rsidP="00164F11">
            <w:pPr>
              <w:rPr>
                <w:sz w:val="18"/>
              </w:rPr>
            </w:pPr>
            <w:r w:rsidRPr="00A3484E">
              <w:rPr>
                <w:sz w:val="18"/>
              </w:rPr>
              <w:t>6</w:t>
            </w:r>
          </w:p>
          <w:p w14:paraId="7E677B47" w14:textId="77777777" w:rsidR="00FA143C" w:rsidRPr="00A3484E" w:rsidRDefault="00FA143C" w:rsidP="00164F11">
            <w:pPr>
              <w:rPr>
                <w:sz w:val="18"/>
              </w:rPr>
            </w:pPr>
            <w:r w:rsidRPr="00A3484E">
              <w:rPr>
                <w:sz w:val="18"/>
              </w:rPr>
              <w:t>Spring Break</w:t>
            </w:r>
          </w:p>
        </w:tc>
      </w:tr>
      <w:tr w:rsidR="00070A16" w14:paraId="24571594" w14:textId="77777777" w:rsidTr="00174D70">
        <w:tc>
          <w:tcPr>
            <w:tcW w:w="1870" w:type="dxa"/>
            <w:shd w:val="clear" w:color="auto" w:fill="FFF2CC" w:themeFill="accent4" w:themeFillTint="33"/>
          </w:tcPr>
          <w:p w14:paraId="5C9CEE51" w14:textId="77777777" w:rsidR="00070A16" w:rsidRPr="00A3484E" w:rsidRDefault="00070A16" w:rsidP="00164F11">
            <w:pPr>
              <w:rPr>
                <w:sz w:val="18"/>
              </w:rPr>
            </w:pPr>
            <w:r w:rsidRPr="00A3484E">
              <w:rPr>
                <w:sz w:val="18"/>
              </w:rPr>
              <w:t>9</w:t>
            </w:r>
          </w:p>
          <w:p w14:paraId="0B6F8194" w14:textId="77777777" w:rsidR="00FA143C" w:rsidRPr="00A3484E" w:rsidRDefault="00FA143C" w:rsidP="00164F11">
            <w:pPr>
              <w:rPr>
                <w:sz w:val="18"/>
              </w:rPr>
            </w:pPr>
            <w:r w:rsidRPr="00A3484E">
              <w:rPr>
                <w:sz w:val="18"/>
              </w:rPr>
              <w:t>Homework 7</w:t>
            </w:r>
          </w:p>
        </w:tc>
        <w:tc>
          <w:tcPr>
            <w:tcW w:w="1870" w:type="dxa"/>
            <w:shd w:val="clear" w:color="auto" w:fill="FFF2CC" w:themeFill="accent4" w:themeFillTint="33"/>
          </w:tcPr>
          <w:p w14:paraId="4FCAD0AC" w14:textId="77777777" w:rsidR="00070A16" w:rsidRPr="00A3484E" w:rsidRDefault="00070A16" w:rsidP="00164F11">
            <w:pPr>
              <w:rPr>
                <w:sz w:val="18"/>
              </w:rPr>
            </w:pPr>
            <w:r w:rsidRPr="00A3484E">
              <w:rPr>
                <w:sz w:val="18"/>
              </w:rPr>
              <w:t>10</w:t>
            </w:r>
          </w:p>
          <w:p w14:paraId="32B44262" w14:textId="77777777" w:rsidR="00070A16" w:rsidRPr="00A3484E" w:rsidRDefault="00070A16" w:rsidP="00164F11">
            <w:pPr>
              <w:rPr>
                <w:sz w:val="18"/>
              </w:rPr>
            </w:pPr>
            <w:r w:rsidRPr="00A3484E">
              <w:rPr>
                <w:sz w:val="18"/>
              </w:rPr>
              <w:t>Assignment 8</w:t>
            </w:r>
          </w:p>
        </w:tc>
        <w:tc>
          <w:tcPr>
            <w:tcW w:w="1870" w:type="dxa"/>
            <w:shd w:val="clear" w:color="auto" w:fill="FFF2CC" w:themeFill="accent4" w:themeFillTint="33"/>
          </w:tcPr>
          <w:p w14:paraId="486372A8" w14:textId="77777777" w:rsidR="00070A16" w:rsidRPr="00A3484E" w:rsidRDefault="00070A16" w:rsidP="00164F11">
            <w:pPr>
              <w:rPr>
                <w:sz w:val="18"/>
              </w:rPr>
            </w:pPr>
            <w:r w:rsidRPr="00A3484E">
              <w:rPr>
                <w:sz w:val="18"/>
              </w:rPr>
              <w:t>11</w:t>
            </w:r>
          </w:p>
        </w:tc>
        <w:tc>
          <w:tcPr>
            <w:tcW w:w="1870" w:type="dxa"/>
            <w:shd w:val="clear" w:color="auto" w:fill="FFF2CC" w:themeFill="accent4" w:themeFillTint="33"/>
          </w:tcPr>
          <w:p w14:paraId="2A3274B1" w14:textId="77777777" w:rsidR="00070A16" w:rsidRPr="00A3484E" w:rsidRDefault="00070A16" w:rsidP="00164F11">
            <w:pPr>
              <w:rPr>
                <w:sz w:val="18"/>
              </w:rPr>
            </w:pPr>
            <w:r w:rsidRPr="00A3484E">
              <w:rPr>
                <w:sz w:val="18"/>
              </w:rPr>
              <w:t>12</w:t>
            </w:r>
          </w:p>
          <w:p w14:paraId="6CB38616" w14:textId="77777777" w:rsidR="00FA143C" w:rsidRPr="00A3484E" w:rsidRDefault="00FA143C" w:rsidP="00164F11">
            <w:pPr>
              <w:rPr>
                <w:sz w:val="18"/>
              </w:rPr>
            </w:pPr>
            <w:r w:rsidRPr="00A3484E">
              <w:rPr>
                <w:sz w:val="18"/>
              </w:rPr>
              <w:t>Lecture 8</w:t>
            </w:r>
          </w:p>
          <w:p w14:paraId="3E2BE763" w14:textId="77777777" w:rsidR="00FA143C" w:rsidRPr="00A3484E" w:rsidRDefault="00FA143C" w:rsidP="00164F11">
            <w:pPr>
              <w:rPr>
                <w:sz w:val="18"/>
              </w:rPr>
            </w:pPr>
            <w:r w:rsidRPr="00A3484E">
              <w:rPr>
                <w:sz w:val="18"/>
              </w:rPr>
              <w:t>Lab 8</w:t>
            </w:r>
          </w:p>
        </w:tc>
        <w:tc>
          <w:tcPr>
            <w:tcW w:w="1870" w:type="dxa"/>
            <w:shd w:val="clear" w:color="auto" w:fill="FFF2CC" w:themeFill="accent4" w:themeFillTint="33"/>
          </w:tcPr>
          <w:p w14:paraId="3558A24C" w14:textId="77777777" w:rsidR="00070A16" w:rsidRPr="00A3484E" w:rsidRDefault="00070A16" w:rsidP="00164F11">
            <w:pPr>
              <w:rPr>
                <w:sz w:val="18"/>
              </w:rPr>
            </w:pPr>
            <w:r w:rsidRPr="00A3484E">
              <w:rPr>
                <w:sz w:val="18"/>
              </w:rPr>
              <w:t>13</w:t>
            </w:r>
          </w:p>
        </w:tc>
      </w:tr>
      <w:tr w:rsidR="00070A16" w14:paraId="4DAEE6BD" w14:textId="77777777" w:rsidTr="00174D70">
        <w:tc>
          <w:tcPr>
            <w:tcW w:w="1870" w:type="dxa"/>
            <w:shd w:val="clear" w:color="auto" w:fill="FFF2CC" w:themeFill="accent4" w:themeFillTint="33"/>
          </w:tcPr>
          <w:p w14:paraId="3BE38BAF" w14:textId="77777777" w:rsidR="00070A16" w:rsidRPr="00A3484E" w:rsidRDefault="00070A16" w:rsidP="00164F11">
            <w:pPr>
              <w:rPr>
                <w:sz w:val="18"/>
              </w:rPr>
            </w:pPr>
            <w:r w:rsidRPr="00A3484E">
              <w:rPr>
                <w:sz w:val="18"/>
              </w:rPr>
              <w:t>16</w:t>
            </w:r>
          </w:p>
          <w:p w14:paraId="237285E7" w14:textId="77777777" w:rsidR="00070A16" w:rsidRPr="00A3484E" w:rsidRDefault="00070A16" w:rsidP="00164F11">
            <w:pPr>
              <w:rPr>
                <w:sz w:val="18"/>
              </w:rPr>
            </w:pPr>
            <w:r w:rsidRPr="00A3484E">
              <w:rPr>
                <w:sz w:val="18"/>
              </w:rPr>
              <w:t>Homework 8</w:t>
            </w:r>
          </w:p>
        </w:tc>
        <w:tc>
          <w:tcPr>
            <w:tcW w:w="1870" w:type="dxa"/>
            <w:shd w:val="clear" w:color="auto" w:fill="FFF2CC" w:themeFill="accent4" w:themeFillTint="33"/>
          </w:tcPr>
          <w:p w14:paraId="7B87B3C6" w14:textId="77777777" w:rsidR="00070A16" w:rsidRPr="00A3484E" w:rsidRDefault="00070A16" w:rsidP="00164F11">
            <w:pPr>
              <w:rPr>
                <w:sz w:val="18"/>
              </w:rPr>
            </w:pPr>
            <w:r w:rsidRPr="00A3484E">
              <w:rPr>
                <w:sz w:val="18"/>
              </w:rPr>
              <w:t>17</w:t>
            </w:r>
          </w:p>
          <w:p w14:paraId="2008B05D" w14:textId="77777777" w:rsidR="00070A16" w:rsidRPr="00A3484E" w:rsidRDefault="00070A16" w:rsidP="00164F11">
            <w:pPr>
              <w:rPr>
                <w:sz w:val="18"/>
              </w:rPr>
            </w:pPr>
            <w:r w:rsidRPr="00A3484E">
              <w:rPr>
                <w:sz w:val="18"/>
              </w:rPr>
              <w:t>Assignment 9</w:t>
            </w:r>
          </w:p>
        </w:tc>
        <w:tc>
          <w:tcPr>
            <w:tcW w:w="1870" w:type="dxa"/>
            <w:shd w:val="clear" w:color="auto" w:fill="FFF2CC" w:themeFill="accent4" w:themeFillTint="33"/>
          </w:tcPr>
          <w:p w14:paraId="086295F6" w14:textId="77777777" w:rsidR="00070A16" w:rsidRPr="00A3484E" w:rsidRDefault="00070A16" w:rsidP="00164F11">
            <w:pPr>
              <w:rPr>
                <w:sz w:val="18"/>
              </w:rPr>
            </w:pPr>
            <w:r w:rsidRPr="00A3484E">
              <w:rPr>
                <w:sz w:val="18"/>
              </w:rPr>
              <w:t>18</w:t>
            </w:r>
          </w:p>
        </w:tc>
        <w:tc>
          <w:tcPr>
            <w:tcW w:w="1870" w:type="dxa"/>
            <w:shd w:val="clear" w:color="auto" w:fill="FFF2CC" w:themeFill="accent4" w:themeFillTint="33"/>
          </w:tcPr>
          <w:p w14:paraId="491FBE5B" w14:textId="77777777" w:rsidR="00070A16" w:rsidRPr="00A3484E" w:rsidRDefault="00070A16" w:rsidP="00164F11">
            <w:pPr>
              <w:rPr>
                <w:sz w:val="18"/>
              </w:rPr>
            </w:pPr>
            <w:r w:rsidRPr="00A3484E">
              <w:rPr>
                <w:sz w:val="18"/>
              </w:rPr>
              <w:t>19</w:t>
            </w:r>
          </w:p>
          <w:p w14:paraId="61D6878B" w14:textId="77777777" w:rsidR="00FA143C" w:rsidRPr="00A3484E" w:rsidRDefault="00FA143C" w:rsidP="00164F11">
            <w:pPr>
              <w:rPr>
                <w:b/>
                <w:color w:val="0000FF"/>
                <w:sz w:val="18"/>
              </w:rPr>
            </w:pPr>
            <w:r w:rsidRPr="00A3484E">
              <w:rPr>
                <w:b/>
                <w:color w:val="0000FF"/>
                <w:sz w:val="18"/>
              </w:rPr>
              <w:t>Test 2</w:t>
            </w:r>
          </w:p>
          <w:p w14:paraId="7E1ABB34" w14:textId="77777777" w:rsidR="00A3484E" w:rsidRPr="00A3484E" w:rsidRDefault="00A3484E" w:rsidP="00164F11">
            <w:pPr>
              <w:rPr>
                <w:sz w:val="18"/>
              </w:rPr>
            </w:pPr>
          </w:p>
        </w:tc>
        <w:tc>
          <w:tcPr>
            <w:tcW w:w="1870" w:type="dxa"/>
            <w:shd w:val="clear" w:color="auto" w:fill="FFF2CC" w:themeFill="accent4" w:themeFillTint="33"/>
          </w:tcPr>
          <w:p w14:paraId="628CC6AE" w14:textId="77777777" w:rsidR="00070A16" w:rsidRPr="00A3484E" w:rsidRDefault="00070A16" w:rsidP="00164F11">
            <w:pPr>
              <w:rPr>
                <w:sz w:val="18"/>
              </w:rPr>
            </w:pPr>
            <w:r w:rsidRPr="00A3484E">
              <w:rPr>
                <w:sz w:val="18"/>
              </w:rPr>
              <w:t>20</w:t>
            </w:r>
          </w:p>
        </w:tc>
      </w:tr>
      <w:tr w:rsidR="00070A16" w14:paraId="62DD7138" w14:textId="77777777" w:rsidTr="00174D70">
        <w:tc>
          <w:tcPr>
            <w:tcW w:w="1870" w:type="dxa"/>
            <w:shd w:val="clear" w:color="auto" w:fill="FFF2CC" w:themeFill="accent4" w:themeFillTint="33"/>
          </w:tcPr>
          <w:p w14:paraId="49D6BF38" w14:textId="77777777" w:rsidR="00070A16" w:rsidRPr="00A3484E" w:rsidRDefault="00070A16" w:rsidP="00164F11">
            <w:pPr>
              <w:rPr>
                <w:sz w:val="18"/>
              </w:rPr>
            </w:pPr>
            <w:r w:rsidRPr="00A3484E">
              <w:rPr>
                <w:sz w:val="18"/>
              </w:rPr>
              <w:t>23</w:t>
            </w:r>
          </w:p>
          <w:p w14:paraId="4E72AA06" w14:textId="77777777" w:rsidR="00070A16" w:rsidRPr="00A3484E" w:rsidRDefault="00070A16" w:rsidP="00164F11">
            <w:pPr>
              <w:rPr>
                <w:sz w:val="18"/>
              </w:rPr>
            </w:pPr>
            <w:r w:rsidRPr="00A3484E">
              <w:rPr>
                <w:sz w:val="18"/>
              </w:rPr>
              <w:t>Homework 9</w:t>
            </w:r>
          </w:p>
          <w:p w14:paraId="1FF18A7D" w14:textId="77777777" w:rsidR="00FA143C" w:rsidRPr="00A3484E" w:rsidRDefault="00FA143C" w:rsidP="00A3484E">
            <w:pPr>
              <w:rPr>
                <w:b/>
                <w:sz w:val="18"/>
              </w:rPr>
            </w:pPr>
            <w:r w:rsidRPr="00A3484E">
              <w:rPr>
                <w:b/>
                <w:color w:val="FF0000"/>
                <w:sz w:val="18"/>
              </w:rPr>
              <w:t>Last drop with W</w:t>
            </w:r>
          </w:p>
        </w:tc>
        <w:tc>
          <w:tcPr>
            <w:tcW w:w="1870" w:type="dxa"/>
            <w:shd w:val="clear" w:color="auto" w:fill="FFF2CC" w:themeFill="accent4" w:themeFillTint="33"/>
          </w:tcPr>
          <w:p w14:paraId="105A9CE1" w14:textId="77777777" w:rsidR="00070A16" w:rsidRPr="00A3484E" w:rsidRDefault="00070A16" w:rsidP="00164F11">
            <w:pPr>
              <w:rPr>
                <w:sz w:val="18"/>
              </w:rPr>
            </w:pPr>
            <w:r w:rsidRPr="00A3484E">
              <w:rPr>
                <w:sz w:val="18"/>
              </w:rPr>
              <w:t>24</w:t>
            </w:r>
          </w:p>
          <w:p w14:paraId="7F411171" w14:textId="77777777" w:rsidR="00070A16" w:rsidRPr="00A3484E" w:rsidRDefault="00070A16" w:rsidP="00164F11">
            <w:pPr>
              <w:rPr>
                <w:sz w:val="18"/>
              </w:rPr>
            </w:pPr>
            <w:r w:rsidRPr="00A3484E">
              <w:rPr>
                <w:sz w:val="18"/>
              </w:rPr>
              <w:t>Assignment 10</w:t>
            </w:r>
          </w:p>
        </w:tc>
        <w:tc>
          <w:tcPr>
            <w:tcW w:w="1870" w:type="dxa"/>
            <w:shd w:val="clear" w:color="auto" w:fill="FFF2CC" w:themeFill="accent4" w:themeFillTint="33"/>
          </w:tcPr>
          <w:p w14:paraId="7E47149B" w14:textId="77777777" w:rsidR="00070A16" w:rsidRPr="00A3484E" w:rsidRDefault="00070A16" w:rsidP="00164F11">
            <w:pPr>
              <w:rPr>
                <w:sz w:val="18"/>
              </w:rPr>
            </w:pPr>
            <w:r w:rsidRPr="00A3484E">
              <w:rPr>
                <w:sz w:val="18"/>
              </w:rPr>
              <w:t>25</w:t>
            </w:r>
          </w:p>
        </w:tc>
        <w:tc>
          <w:tcPr>
            <w:tcW w:w="1870" w:type="dxa"/>
            <w:shd w:val="clear" w:color="auto" w:fill="FFF2CC" w:themeFill="accent4" w:themeFillTint="33"/>
          </w:tcPr>
          <w:p w14:paraId="07EE888E" w14:textId="77777777" w:rsidR="00070A16" w:rsidRPr="00A3484E" w:rsidRDefault="00070A16" w:rsidP="00164F11">
            <w:pPr>
              <w:rPr>
                <w:sz w:val="18"/>
              </w:rPr>
            </w:pPr>
            <w:r w:rsidRPr="00A3484E">
              <w:rPr>
                <w:sz w:val="18"/>
              </w:rPr>
              <w:t>26</w:t>
            </w:r>
          </w:p>
          <w:p w14:paraId="64F96801" w14:textId="77777777" w:rsidR="00FA143C" w:rsidRPr="00A3484E" w:rsidRDefault="00FA143C" w:rsidP="00164F11">
            <w:pPr>
              <w:rPr>
                <w:sz w:val="18"/>
              </w:rPr>
            </w:pPr>
            <w:r w:rsidRPr="00A3484E">
              <w:rPr>
                <w:sz w:val="18"/>
              </w:rPr>
              <w:t>Lecture 10</w:t>
            </w:r>
          </w:p>
        </w:tc>
        <w:tc>
          <w:tcPr>
            <w:tcW w:w="1870" w:type="dxa"/>
            <w:shd w:val="clear" w:color="auto" w:fill="FFF2CC" w:themeFill="accent4" w:themeFillTint="33"/>
          </w:tcPr>
          <w:p w14:paraId="4F17E5F3" w14:textId="77777777" w:rsidR="00070A16" w:rsidRPr="00A3484E" w:rsidRDefault="00070A16" w:rsidP="00164F11">
            <w:pPr>
              <w:rPr>
                <w:sz w:val="18"/>
              </w:rPr>
            </w:pPr>
            <w:r w:rsidRPr="00A3484E">
              <w:rPr>
                <w:sz w:val="18"/>
              </w:rPr>
              <w:t>27</w:t>
            </w:r>
          </w:p>
        </w:tc>
      </w:tr>
      <w:tr w:rsidR="00070A16" w14:paraId="35EEE29B" w14:textId="77777777" w:rsidTr="00174D70">
        <w:tc>
          <w:tcPr>
            <w:tcW w:w="1870" w:type="dxa"/>
            <w:shd w:val="clear" w:color="auto" w:fill="FFF2CC" w:themeFill="accent4" w:themeFillTint="33"/>
          </w:tcPr>
          <w:p w14:paraId="644D584B" w14:textId="77777777" w:rsidR="00070A16" w:rsidRPr="00A3484E" w:rsidRDefault="00070A16" w:rsidP="00164F11">
            <w:pPr>
              <w:rPr>
                <w:sz w:val="18"/>
              </w:rPr>
            </w:pPr>
            <w:r w:rsidRPr="00A3484E">
              <w:rPr>
                <w:sz w:val="18"/>
              </w:rPr>
              <w:t>30</w:t>
            </w:r>
          </w:p>
          <w:p w14:paraId="0641251E" w14:textId="77777777" w:rsidR="00070A16" w:rsidRPr="00A3484E" w:rsidRDefault="00070A16" w:rsidP="00164F11">
            <w:pPr>
              <w:rPr>
                <w:sz w:val="18"/>
              </w:rPr>
            </w:pPr>
            <w:r w:rsidRPr="00A3484E">
              <w:rPr>
                <w:sz w:val="18"/>
              </w:rPr>
              <w:t>Homework 10</w:t>
            </w:r>
          </w:p>
          <w:p w14:paraId="0C39AAA5" w14:textId="77777777" w:rsidR="00A3484E" w:rsidRPr="00A3484E" w:rsidRDefault="00A3484E" w:rsidP="00164F11">
            <w:pPr>
              <w:rPr>
                <w:sz w:val="18"/>
              </w:rPr>
            </w:pPr>
          </w:p>
        </w:tc>
        <w:tc>
          <w:tcPr>
            <w:tcW w:w="1870" w:type="dxa"/>
            <w:shd w:val="clear" w:color="auto" w:fill="FFF2CC" w:themeFill="accent4" w:themeFillTint="33"/>
          </w:tcPr>
          <w:p w14:paraId="1B543F01" w14:textId="77777777" w:rsidR="00070A16" w:rsidRPr="00A3484E" w:rsidRDefault="00070A16" w:rsidP="00164F11">
            <w:pPr>
              <w:rPr>
                <w:sz w:val="18"/>
              </w:rPr>
            </w:pPr>
            <w:r w:rsidRPr="00A3484E">
              <w:rPr>
                <w:sz w:val="18"/>
              </w:rPr>
              <w:t>31</w:t>
            </w:r>
          </w:p>
          <w:p w14:paraId="0A01D2A6" w14:textId="77777777" w:rsidR="00070A16" w:rsidRPr="00A3484E" w:rsidRDefault="00070A16" w:rsidP="00164F11">
            <w:pPr>
              <w:rPr>
                <w:sz w:val="18"/>
              </w:rPr>
            </w:pPr>
            <w:r w:rsidRPr="00A3484E">
              <w:rPr>
                <w:sz w:val="18"/>
              </w:rPr>
              <w:t>Assignment</w:t>
            </w:r>
            <w:r w:rsidR="00FA143C" w:rsidRPr="00A3484E">
              <w:rPr>
                <w:sz w:val="18"/>
              </w:rPr>
              <w:t xml:space="preserve"> 11</w:t>
            </w:r>
          </w:p>
        </w:tc>
        <w:tc>
          <w:tcPr>
            <w:tcW w:w="1870" w:type="dxa"/>
            <w:shd w:val="clear" w:color="auto" w:fill="auto"/>
          </w:tcPr>
          <w:p w14:paraId="02FAD026" w14:textId="77777777" w:rsidR="00070A16" w:rsidRPr="00A3484E" w:rsidRDefault="00070A16" w:rsidP="00164F11">
            <w:pPr>
              <w:rPr>
                <w:sz w:val="18"/>
              </w:rPr>
            </w:pPr>
          </w:p>
        </w:tc>
        <w:tc>
          <w:tcPr>
            <w:tcW w:w="1870" w:type="dxa"/>
            <w:shd w:val="clear" w:color="auto" w:fill="auto"/>
          </w:tcPr>
          <w:p w14:paraId="6B0FEADD" w14:textId="77777777" w:rsidR="00070A16" w:rsidRPr="00A3484E" w:rsidRDefault="00070A16" w:rsidP="00164F11">
            <w:pPr>
              <w:rPr>
                <w:sz w:val="18"/>
              </w:rPr>
            </w:pPr>
          </w:p>
        </w:tc>
        <w:tc>
          <w:tcPr>
            <w:tcW w:w="1870" w:type="dxa"/>
            <w:shd w:val="clear" w:color="auto" w:fill="auto"/>
          </w:tcPr>
          <w:p w14:paraId="5CB20ECE" w14:textId="77777777" w:rsidR="00070A16" w:rsidRPr="00A3484E" w:rsidRDefault="00070A16" w:rsidP="00164F11">
            <w:pPr>
              <w:rPr>
                <w:sz w:val="18"/>
              </w:rPr>
            </w:pPr>
          </w:p>
        </w:tc>
      </w:tr>
      <w:tr w:rsidR="00070A16" w14:paraId="262792A0" w14:textId="77777777" w:rsidTr="00174D70">
        <w:tc>
          <w:tcPr>
            <w:tcW w:w="9350" w:type="dxa"/>
            <w:gridSpan w:val="5"/>
            <w:shd w:val="clear" w:color="auto" w:fill="FFE599" w:themeFill="accent4" w:themeFillTint="66"/>
          </w:tcPr>
          <w:p w14:paraId="2878321F" w14:textId="77777777" w:rsidR="00070A16" w:rsidRPr="00A3484E" w:rsidRDefault="00070A16" w:rsidP="00070A16">
            <w:pPr>
              <w:jc w:val="center"/>
              <w:rPr>
                <w:sz w:val="18"/>
              </w:rPr>
            </w:pPr>
            <w:r w:rsidRPr="00A3484E">
              <w:rPr>
                <w:sz w:val="18"/>
              </w:rPr>
              <w:t>April</w:t>
            </w:r>
          </w:p>
        </w:tc>
      </w:tr>
      <w:tr w:rsidR="00070A16" w14:paraId="46D6D981" w14:textId="77777777" w:rsidTr="00174D70">
        <w:tc>
          <w:tcPr>
            <w:tcW w:w="1870" w:type="dxa"/>
          </w:tcPr>
          <w:p w14:paraId="5730C2EA" w14:textId="77777777" w:rsidR="00070A16" w:rsidRPr="00A3484E" w:rsidRDefault="00070A16" w:rsidP="00164F11">
            <w:pPr>
              <w:rPr>
                <w:sz w:val="18"/>
              </w:rPr>
            </w:pPr>
          </w:p>
        </w:tc>
        <w:tc>
          <w:tcPr>
            <w:tcW w:w="1870" w:type="dxa"/>
          </w:tcPr>
          <w:p w14:paraId="04B26D18" w14:textId="77777777" w:rsidR="00070A16" w:rsidRPr="00A3484E" w:rsidRDefault="00070A16" w:rsidP="00164F11">
            <w:pPr>
              <w:rPr>
                <w:sz w:val="18"/>
              </w:rPr>
            </w:pPr>
          </w:p>
        </w:tc>
        <w:tc>
          <w:tcPr>
            <w:tcW w:w="1870" w:type="dxa"/>
            <w:shd w:val="clear" w:color="auto" w:fill="FFE599" w:themeFill="accent4" w:themeFillTint="66"/>
          </w:tcPr>
          <w:p w14:paraId="4C0FDC47" w14:textId="77777777" w:rsidR="00070A16" w:rsidRPr="00A3484E" w:rsidRDefault="00070A16" w:rsidP="00164F11">
            <w:pPr>
              <w:rPr>
                <w:sz w:val="18"/>
              </w:rPr>
            </w:pPr>
            <w:r w:rsidRPr="00A3484E">
              <w:rPr>
                <w:sz w:val="18"/>
              </w:rPr>
              <w:t>1</w:t>
            </w:r>
          </w:p>
        </w:tc>
        <w:tc>
          <w:tcPr>
            <w:tcW w:w="1870" w:type="dxa"/>
            <w:shd w:val="clear" w:color="auto" w:fill="FFE599" w:themeFill="accent4" w:themeFillTint="66"/>
          </w:tcPr>
          <w:p w14:paraId="1782703A" w14:textId="77777777" w:rsidR="00070A16" w:rsidRPr="00A3484E" w:rsidRDefault="00070A16" w:rsidP="00164F11">
            <w:pPr>
              <w:rPr>
                <w:sz w:val="18"/>
              </w:rPr>
            </w:pPr>
            <w:r w:rsidRPr="00A3484E">
              <w:rPr>
                <w:sz w:val="18"/>
              </w:rPr>
              <w:t>2</w:t>
            </w:r>
          </w:p>
          <w:p w14:paraId="02183226" w14:textId="77777777" w:rsidR="00FA143C" w:rsidRPr="00A3484E" w:rsidRDefault="00FA143C" w:rsidP="00164F11">
            <w:pPr>
              <w:rPr>
                <w:sz w:val="18"/>
              </w:rPr>
            </w:pPr>
            <w:r w:rsidRPr="00A3484E">
              <w:rPr>
                <w:sz w:val="18"/>
              </w:rPr>
              <w:t>Lecture 11</w:t>
            </w:r>
          </w:p>
          <w:p w14:paraId="75487D72" w14:textId="77777777" w:rsidR="00A3484E" w:rsidRPr="00A3484E" w:rsidRDefault="00A3484E" w:rsidP="00164F11">
            <w:pPr>
              <w:rPr>
                <w:sz w:val="18"/>
              </w:rPr>
            </w:pPr>
          </w:p>
        </w:tc>
        <w:tc>
          <w:tcPr>
            <w:tcW w:w="1870" w:type="dxa"/>
            <w:shd w:val="clear" w:color="auto" w:fill="FFE599" w:themeFill="accent4" w:themeFillTint="66"/>
          </w:tcPr>
          <w:p w14:paraId="79016D9B" w14:textId="77777777" w:rsidR="00070A16" w:rsidRPr="00A3484E" w:rsidRDefault="00070A16" w:rsidP="00164F11">
            <w:pPr>
              <w:rPr>
                <w:sz w:val="18"/>
              </w:rPr>
            </w:pPr>
            <w:r w:rsidRPr="00A3484E">
              <w:rPr>
                <w:sz w:val="18"/>
              </w:rPr>
              <w:t>3</w:t>
            </w:r>
          </w:p>
        </w:tc>
      </w:tr>
      <w:tr w:rsidR="00070A16" w14:paraId="7AD5D8E6" w14:textId="77777777" w:rsidTr="00174D70">
        <w:tc>
          <w:tcPr>
            <w:tcW w:w="1870" w:type="dxa"/>
            <w:shd w:val="clear" w:color="auto" w:fill="FFE599" w:themeFill="accent4" w:themeFillTint="66"/>
          </w:tcPr>
          <w:p w14:paraId="3B630FFE" w14:textId="77777777" w:rsidR="00070A16" w:rsidRPr="00A3484E" w:rsidRDefault="00070A16" w:rsidP="00164F11">
            <w:pPr>
              <w:rPr>
                <w:sz w:val="18"/>
              </w:rPr>
            </w:pPr>
            <w:r w:rsidRPr="00A3484E">
              <w:rPr>
                <w:sz w:val="18"/>
              </w:rPr>
              <w:t>6</w:t>
            </w:r>
          </w:p>
          <w:p w14:paraId="62694CDA" w14:textId="77777777" w:rsidR="00070A16" w:rsidRPr="00A3484E" w:rsidRDefault="00070A16" w:rsidP="00164F11">
            <w:pPr>
              <w:rPr>
                <w:sz w:val="18"/>
              </w:rPr>
            </w:pPr>
            <w:r w:rsidRPr="00A3484E">
              <w:rPr>
                <w:sz w:val="18"/>
              </w:rPr>
              <w:t>Homework 11</w:t>
            </w:r>
          </w:p>
        </w:tc>
        <w:tc>
          <w:tcPr>
            <w:tcW w:w="1870" w:type="dxa"/>
            <w:shd w:val="clear" w:color="auto" w:fill="FFE599" w:themeFill="accent4" w:themeFillTint="66"/>
          </w:tcPr>
          <w:p w14:paraId="7CB62F44" w14:textId="77777777" w:rsidR="00070A16" w:rsidRPr="00A3484E" w:rsidRDefault="00070A16" w:rsidP="00164F11">
            <w:pPr>
              <w:rPr>
                <w:sz w:val="18"/>
              </w:rPr>
            </w:pPr>
            <w:r w:rsidRPr="00A3484E">
              <w:rPr>
                <w:sz w:val="18"/>
              </w:rPr>
              <w:t>7</w:t>
            </w:r>
          </w:p>
          <w:p w14:paraId="74404F5E" w14:textId="77777777" w:rsidR="00070A16" w:rsidRPr="00A3484E" w:rsidRDefault="00070A16" w:rsidP="00164F11">
            <w:pPr>
              <w:rPr>
                <w:sz w:val="18"/>
              </w:rPr>
            </w:pPr>
            <w:r w:rsidRPr="00A3484E">
              <w:rPr>
                <w:sz w:val="18"/>
              </w:rPr>
              <w:t>Assignment</w:t>
            </w:r>
            <w:r w:rsidR="00FA143C" w:rsidRPr="00A3484E">
              <w:rPr>
                <w:sz w:val="18"/>
              </w:rPr>
              <w:t xml:space="preserve"> 12</w:t>
            </w:r>
          </w:p>
        </w:tc>
        <w:tc>
          <w:tcPr>
            <w:tcW w:w="1870" w:type="dxa"/>
            <w:shd w:val="clear" w:color="auto" w:fill="FFE599" w:themeFill="accent4" w:themeFillTint="66"/>
          </w:tcPr>
          <w:p w14:paraId="6231B92A" w14:textId="77777777" w:rsidR="00070A16" w:rsidRPr="00A3484E" w:rsidRDefault="00070A16" w:rsidP="00164F11">
            <w:pPr>
              <w:rPr>
                <w:sz w:val="18"/>
              </w:rPr>
            </w:pPr>
            <w:r w:rsidRPr="00A3484E">
              <w:rPr>
                <w:sz w:val="18"/>
              </w:rPr>
              <w:t>8</w:t>
            </w:r>
          </w:p>
        </w:tc>
        <w:tc>
          <w:tcPr>
            <w:tcW w:w="1870" w:type="dxa"/>
            <w:shd w:val="clear" w:color="auto" w:fill="FFE599" w:themeFill="accent4" w:themeFillTint="66"/>
          </w:tcPr>
          <w:p w14:paraId="28996F61" w14:textId="77777777" w:rsidR="00070A16" w:rsidRPr="00A3484E" w:rsidRDefault="00070A16" w:rsidP="00164F11">
            <w:pPr>
              <w:rPr>
                <w:sz w:val="18"/>
              </w:rPr>
            </w:pPr>
            <w:r w:rsidRPr="00A3484E">
              <w:rPr>
                <w:sz w:val="18"/>
              </w:rPr>
              <w:t>9</w:t>
            </w:r>
          </w:p>
          <w:p w14:paraId="21529E07" w14:textId="77777777" w:rsidR="00FA143C" w:rsidRPr="00A3484E" w:rsidRDefault="00FA143C" w:rsidP="00164F11">
            <w:pPr>
              <w:rPr>
                <w:sz w:val="18"/>
              </w:rPr>
            </w:pPr>
            <w:r w:rsidRPr="00A3484E">
              <w:rPr>
                <w:sz w:val="18"/>
              </w:rPr>
              <w:t>Lecture 12</w:t>
            </w:r>
          </w:p>
          <w:p w14:paraId="79853873" w14:textId="77777777" w:rsidR="00A3484E" w:rsidRPr="00A3484E" w:rsidRDefault="00A3484E" w:rsidP="00164F11">
            <w:pPr>
              <w:rPr>
                <w:sz w:val="18"/>
              </w:rPr>
            </w:pPr>
          </w:p>
        </w:tc>
        <w:tc>
          <w:tcPr>
            <w:tcW w:w="1870" w:type="dxa"/>
            <w:shd w:val="clear" w:color="auto" w:fill="FFE599" w:themeFill="accent4" w:themeFillTint="66"/>
          </w:tcPr>
          <w:p w14:paraId="06D37FAE" w14:textId="77777777" w:rsidR="00070A16" w:rsidRPr="00A3484E" w:rsidRDefault="00070A16" w:rsidP="00164F11">
            <w:pPr>
              <w:rPr>
                <w:sz w:val="18"/>
              </w:rPr>
            </w:pPr>
            <w:r w:rsidRPr="00A3484E">
              <w:rPr>
                <w:sz w:val="18"/>
              </w:rPr>
              <w:t>10</w:t>
            </w:r>
          </w:p>
        </w:tc>
      </w:tr>
      <w:tr w:rsidR="00070A16" w14:paraId="60A27FBD" w14:textId="77777777" w:rsidTr="00174D70">
        <w:tc>
          <w:tcPr>
            <w:tcW w:w="1870" w:type="dxa"/>
            <w:shd w:val="clear" w:color="auto" w:fill="FFE599" w:themeFill="accent4" w:themeFillTint="66"/>
          </w:tcPr>
          <w:p w14:paraId="78EEF393" w14:textId="77777777" w:rsidR="00070A16" w:rsidRPr="00A3484E" w:rsidRDefault="00070A16" w:rsidP="00164F11">
            <w:pPr>
              <w:rPr>
                <w:sz w:val="18"/>
              </w:rPr>
            </w:pPr>
            <w:r w:rsidRPr="00A3484E">
              <w:rPr>
                <w:sz w:val="18"/>
              </w:rPr>
              <w:t>13</w:t>
            </w:r>
          </w:p>
          <w:p w14:paraId="020350B5" w14:textId="77777777" w:rsidR="00070A16" w:rsidRPr="00A3484E" w:rsidRDefault="00070A16" w:rsidP="00164F11">
            <w:pPr>
              <w:rPr>
                <w:sz w:val="18"/>
              </w:rPr>
            </w:pPr>
            <w:r w:rsidRPr="00A3484E">
              <w:rPr>
                <w:sz w:val="18"/>
              </w:rPr>
              <w:t>Homework 12</w:t>
            </w:r>
          </w:p>
        </w:tc>
        <w:tc>
          <w:tcPr>
            <w:tcW w:w="1870" w:type="dxa"/>
            <w:shd w:val="clear" w:color="auto" w:fill="FFE599" w:themeFill="accent4" w:themeFillTint="66"/>
          </w:tcPr>
          <w:p w14:paraId="543BDE6F" w14:textId="77777777" w:rsidR="00070A16" w:rsidRPr="00A3484E" w:rsidRDefault="00070A16" w:rsidP="00164F11">
            <w:pPr>
              <w:rPr>
                <w:sz w:val="18"/>
              </w:rPr>
            </w:pPr>
            <w:r w:rsidRPr="00A3484E">
              <w:rPr>
                <w:sz w:val="18"/>
              </w:rPr>
              <w:t>14</w:t>
            </w:r>
          </w:p>
          <w:p w14:paraId="17D12863" w14:textId="77777777" w:rsidR="00070A16" w:rsidRPr="00A3484E" w:rsidRDefault="00070A16" w:rsidP="00164F11">
            <w:pPr>
              <w:rPr>
                <w:sz w:val="18"/>
              </w:rPr>
            </w:pPr>
            <w:r w:rsidRPr="00A3484E">
              <w:rPr>
                <w:sz w:val="18"/>
              </w:rPr>
              <w:t>Assignment</w:t>
            </w:r>
            <w:r w:rsidR="00FA143C" w:rsidRPr="00A3484E">
              <w:rPr>
                <w:sz w:val="18"/>
              </w:rPr>
              <w:t xml:space="preserve"> 13</w:t>
            </w:r>
          </w:p>
        </w:tc>
        <w:tc>
          <w:tcPr>
            <w:tcW w:w="1870" w:type="dxa"/>
            <w:shd w:val="clear" w:color="auto" w:fill="FFE599" w:themeFill="accent4" w:themeFillTint="66"/>
          </w:tcPr>
          <w:p w14:paraId="4E072333" w14:textId="77777777" w:rsidR="00070A16" w:rsidRPr="00A3484E" w:rsidRDefault="00070A16" w:rsidP="00164F11">
            <w:pPr>
              <w:rPr>
                <w:sz w:val="18"/>
              </w:rPr>
            </w:pPr>
            <w:r w:rsidRPr="00A3484E">
              <w:rPr>
                <w:sz w:val="18"/>
              </w:rPr>
              <w:t>15</w:t>
            </w:r>
          </w:p>
        </w:tc>
        <w:tc>
          <w:tcPr>
            <w:tcW w:w="1870" w:type="dxa"/>
            <w:shd w:val="clear" w:color="auto" w:fill="FFE599" w:themeFill="accent4" w:themeFillTint="66"/>
          </w:tcPr>
          <w:p w14:paraId="02DE2F14" w14:textId="77777777" w:rsidR="00070A16" w:rsidRPr="00A3484E" w:rsidRDefault="00070A16" w:rsidP="00164F11">
            <w:pPr>
              <w:rPr>
                <w:sz w:val="18"/>
              </w:rPr>
            </w:pPr>
            <w:r w:rsidRPr="00A3484E">
              <w:rPr>
                <w:sz w:val="18"/>
              </w:rPr>
              <w:t>16</w:t>
            </w:r>
          </w:p>
          <w:p w14:paraId="20C0B3B0" w14:textId="77777777" w:rsidR="00FA143C" w:rsidRPr="00A3484E" w:rsidRDefault="00FA143C" w:rsidP="00164F11">
            <w:pPr>
              <w:rPr>
                <w:sz w:val="18"/>
              </w:rPr>
            </w:pPr>
            <w:r w:rsidRPr="00A3484E">
              <w:rPr>
                <w:sz w:val="18"/>
              </w:rPr>
              <w:t>Lecture 13</w:t>
            </w:r>
          </w:p>
          <w:p w14:paraId="1BBA1ADE" w14:textId="77777777" w:rsidR="00A3484E" w:rsidRPr="00A3484E" w:rsidRDefault="00A3484E" w:rsidP="00164F11">
            <w:pPr>
              <w:rPr>
                <w:sz w:val="18"/>
              </w:rPr>
            </w:pPr>
          </w:p>
        </w:tc>
        <w:tc>
          <w:tcPr>
            <w:tcW w:w="1870" w:type="dxa"/>
            <w:shd w:val="clear" w:color="auto" w:fill="FFE599" w:themeFill="accent4" w:themeFillTint="66"/>
          </w:tcPr>
          <w:p w14:paraId="4DA57C68" w14:textId="77777777" w:rsidR="00070A16" w:rsidRPr="00A3484E" w:rsidRDefault="00070A16" w:rsidP="00164F11">
            <w:pPr>
              <w:rPr>
                <w:sz w:val="18"/>
              </w:rPr>
            </w:pPr>
            <w:r w:rsidRPr="00A3484E">
              <w:rPr>
                <w:sz w:val="18"/>
              </w:rPr>
              <w:t>17</w:t>
            </w:r>
          </w:p>
        </w:tc>
      </w:tr>
      <w:tr w:rsidR="00070A16" w14:paraId="3CB0E2C2" w14:textId="77777777" w:rsidTr="00174D70">
        <w:tc>
          <w:tcPr>
            <w:tcW w:w="1870" w:type="dxa"/>
            <w:shd w:val="clear" w:color="auto" w:fill="FFE599" w:themeFill="accent4" w:themeFillTint="66"/>
          </w:tcPr>
          <w:p w14:paraId="550B6D52" w14:textId="77777777" w:rsidR="00070A16" w:rsidRPr="00A3484E" w:rsidRDefault="00070A16" w:rsidP="00164F11">
            <w:pPr>
              <w:rPr>
                <w:sz w:val="18"/>
              </w:rPr>
            </w:pPr>
            <w:r w:rsidRPr="00A3484E">
              <w:rPr>
                <w:sz w:val="18"/>
              </w:rPr>
              <w:t>20</w:t>
            </w:r>
          </w:p>
          <w:p w14:paraId="326DBFB4" w14:textId="77777777" w:rsidR="00070A16" w:rsidRPr="00A3484E" w:rsidRDefault="00070A16" w:rsidP="00164F11">
            <w:pPr>
              <w:rPr>
                <w:sz w:val="18"/>
              </w:rPr>
            </w:pPr>
            <w:r w:rsidRPr="00A3484E">
              <w:rPr>
                <w:sz w:val="18"/>
              </w:rPr>
              <w:t>Homework 13</w:t>
            </w:r>
          </w:p>
        </w:tc>
        <w:tc>
          <w:tcPr>
            <w:tcW w:w="1870" w:type="dxa"/>
            <w:shd w:val="clear" w:color="auto" w:fill="FFE599" w:themeFill="accent4" w:themeFillTint="66"/>
          </w:tcPr>
          <w:p w14:paraId="376018DC" w14:textId="77777777" w:rsidR="00070A16" w:rsidRPr="00A3484E" w:rsidRDefault="00070A16" w:rsidP="00164F11">
            <w:pPr>
              <w:rPr>
                <w:sz w:val="18"/>
              </w:rPr>
            </w:pPr>
            <w:r w:rsidRPr="00A3484E">
              <w:rPr>
                <w:sz w:val="18"/>
              </w:rPr>
              <w:t>21</w:t>
            </w:r>
          </w:p>
          <w:p w14:paraId="7CA679CC" w14:textId="77777777" w:rsidR="00070A16" w:rsidRPr="00A3484E" w:rsidRDefault="00070A16" w:rsidP="00164F11">
            <w:pPr>
              <w:rPr>
                <w:sz w:val="18"/>
              </w:rPr>
            </w:pPr>
            <w:r w:rsidRPr="00A3484E">
              <w:rPr>
                <w:sz w:val="18"/>
              </w:rPr>
              <w:t>Assignment</w:t>
            </w:r>
            <w:r w:rsidR="00FA143C" w:rsidRPr="00A3484E">
              <w:rPr>
                <w:sz w:val="18"/>
              </w:rPr>
              <w:t xml:space="preserve"> 14</w:t>
            </w:r>
          </w:p>
        </w:tc>
        <w:tc>
          <w:tcPr>
            <w:tcW w:w="1870" w:type="dxa"/>
            <w:shd w:val="clear" w:color="auto" w:fill="FFE599" w:themeFill="accent4" w:themeFillTint="66"/>
          </w:tcPr>
          <w:p w14:paraId="199B8B10" w14:textId="77777777" w:rsidR="00070A16" w:rsidRPr="00A3484E" w:rsidRDefault="00070A16" w:rsidP="00164F11">
            <w:pPr>
              <w:rPr>
                <w:sz w:val="18"/>
              </w:rPr>
            </w:pPr>
            <w:r w:rsidRPr="00A3484E">
              <w:rPr>
                <w:sz w:val="18"/>
              </w:rPr>
              <w:t>22</w:t>
            </w:r>
          </w:p>
        </w:tc>
        <w:tc>
          <w:tcPr>
            <w:tcW w:w="1870" w:type="dxa"/>
            <w:shd w:val="clear" w:color="auto" w:fill="FFE599" w:themeFill="accent4" w:themeFillTint="66"/>
          </w:tcPr>
          <w:p w14:paraId="7F329357" w14:textId="77777777" w:rsidR="00070A16" w:rsidRPr="00A3484E" w:rsidRDefault="00070A16" w:rsidP="00164F11">
            <w:pPr>
              <w:rPr>
                <w:sz w:val="18"/>
              </w:rPr>
            </w:pPr>
            <w:r w:rsidRPr="00A3484E">
              <w:rPr>
                <w:sz w:val="18"/>
              </w:rPr>
              <w:t>23</w:t>
            </w:r>
          </w:p>
          <w:p w14:paraId="524B6917" w14:textId="77777777" w:rsidR="00A3484E" w:rsidRPr="00A3484E" w:rsidRDefault="00A3484E" w:rsidP="00164F11">
            <w:pPr>
              <w:rPr>
                <w:sz w:val="18"/>
              </w:rPr>
            </w:pPr>
            <w:r w:rsidRPr="00A3484E">
              <w:rPr>
                <w:sz w:val="18"/>
              </w:rPr>
              <w:t>Lecture 14</w:t>
            </w:r>
          </w:p>
          <w:p w14:paraId="320B7431" w14:textId="77777777" w:rsidR="00A3484E" w:rsidRPr="00A3484E" w:rsidRDefault="00A3484E" w:rsidP="00164F11">
            <w:pPr>
              <w:rPr>
                <w:sz w:val="18"/>
              </w:rPr>
            </w:pPr>
          </w:p>
        </w:tc>
        <w:tc>
          <w:tcPr>
            <w:tcW w:w="1870" w:type="dxa"/>
            <w:shd w:val="clear" w:color="auto" w:fill="FFE599" w:themeFill="accent4" w:themeFillTint="66"/>
          </w:tcPr>
          <w:p w14:paraId="7C7557A9" w14:textId="77777777" w:rsidR="00070A16" w:rsidRPr="00A3484E" w:rsidRDefault="00070A16" w:rsidP="00164F11">
            <w:pPr>
              <w:rPr>
                <w:sz w:val="18"/>
              </w:rPr>
            </w:pPr>
            <w:r w:rsidRPr="00A3484E">
              <w:rPr>
                <w:sz w:val="18"/>
              </w:rPr>
              <w:t>24</w:t>
            </w:r>
          </w:p>
        </w:tc>
      </w:tr>
      <w:tr w:rsidR="00070A16" w14:paraId="00D843A8" w14:textId="77777777" w:rsidTr="00174D70">
        <w:tc>
          <w:tcPr>
            <w:tcW w:w="1870" w:type="dxa"/>
            <w:shd w:val="clear" w:color="auto" w:fill="FFE599" w:themeFill="accent4" w:themeFillTint="66"/>
          </w:tcPr>
          <w:p w14:paraId="68F809C3" w14:textId="77777777" w:rsidR="00070A16" w:rsidRPr="00A3484E" w:rsidRDefault="00070A16" w:rsidP="00164F11">
            <w:pPr>
              <w:rPr>
                <w:sz w:val="18"/>
              </w:rPr>
            </w:pPr>
            <w:r w:rsidRPr="00A3484E">
              <w:rPr>
                <w:sz w:val="18"/>
              </w:rPr>
              <w:t>27</w:t>
            </w:r>
          </w:p>
          <w:p w14:paraId="3FF4FDF8" w14:textId="77777777" w:rsidR="00070A16" w:rsidRDefault="00070A16" w:rsidP="00164F11">
            <w:pPr>
              <w:rPr>
                <w:sz w:val="18"/>
              </w:rPr>
            </w:pPr>
            <w:r w:rsidRPr="00A3484E">
              <w:rPr>
                <w:sz w:val="18"/>
              </w:rPr>
              <w:t>Homework 14</w:t>
            </w:r>
          </w:p>
          <w:p w14:paraId="0E9B5D27" w14:textId="2CCE7E3E" w:rsidR="00174D70" w:rsidRPr="00A3484E" w:rsidRDefault="00174D70" w:rsidP="00164F11">
            <w:pPr>
              <w:rPr>
                <w:sz w:val="18"/>
              </w:rPr>
            </w:pPr>
            <w:r w:rsidRPr="00A3484E">
              <w:rPr>
                <w:b/>
                <w:color w:val="0000FF"/>
                <w:sz w:val="18"/>
              </w:rPr>
              <w:t>Final project Due</w:t>
            </w:r>
          </w:p>
        </w:tc>
        <w:tc>
          <w:tcPr>
            <w:tcW w:w="1870" w:type="dxa"/>
            <w:shd w:val="clear" w:color="auto" w:fill="BFBFBF" w:themeFill="background1" w:themeFillShade="BF"/>
          </w:tcPr>
          <w:p w14:paraId="79515670" w14:textId="77777777" w:rsidR="00070A16" w:rsidRPr="00A3484E" w:rsidRDefault="00070A16" w:rsidP="00164F11">
            <w:pPr>
              <w:rPr>
                <w:sz w:val="18"/>
              </w:rPr>
            </w:pPr>
            <w:r w:rsidRPr="00A3484E">
              <w:rPr>
                <w:sz w:val="18"/>
              </w:rPr>
              <w:t>28</w:t>
            </w:r>
          </w:p>
          <w:p w14:paraId="406E0C82" w14:textId="77777777" w:rsidR="00070A16" w:rsidRPr="00A3484E" w:rsidRDefault="00FA143C" w:rsidP="00164F11">
            <w:pPr>
              <w:rPr>
                <w:sz w:val="18"/>
              </w:rPr>
            </w:pPr>
            <w:r w:rsidRPr="00A3484E">
              <w:rPr>
                <w:sz w:val="18"/>
              </w:rPr>
              <w:t>Reading Day</w:t>
            </w:r>
          </w:p>
        </w:tc>
        <w:tc>
          <w:tcPr>
            <w:tcW w:w="1870" w:type="dxa"/>
            <w:shd w:val="clear" w:color="auto" w:fill="FFE599" w:themeFill="accent4" w:themeFillTint="66"/>
          </w:tcPr>
          <w:p w14:paraId="58E2C0F3" w14:textId="77777777" w:rsidR="00070A16" w:rsidRPr="00A3484E" w:rsidRDefault="00070A16" w:rsidP="00164F11">
            <w:pPr>
              <w:rPr>
                <w:sz w:val="18"/>
              </w:rPr>
            </w:pPr>
            <w:r w:rsidRPr="00A3484E">
              <w:rPr>
                <w:sz w:val="18"/>
              </w:rPr>
              <w:t>29</w:t>
            </w:r>
          </w:p>
          <w:p w14:paraId="0E110F6F" w14:textId="238BEED4" w:rsidR="00FA143C" w:rsidRPr="00174D70" w:rsidRDefault="00DB4DF8" w:rsidP="00164F11">
            <w:pPr>
              <w:rPr>
                <w:b/>
                <w:bCs/>
                <w:color w:val="0000FF"/>
                <w:sz w:val="18"/>
              </w:rPr>
            </w:pPr>
            <w:r>
              <w:rPr>
                <w:b/>
                <w:bCs/>
                <w:color w:val="0000FF"/>
                <w:sz w:val="18"/>
              </w:rPr>
              <w:t xml:space="preserve">PICK ANY </w:t>
            </w:r>
            <w:r w:rsidR="00174D70" w:rsidRPr="00174D70">
              <w:rPr>
                <w:b/>
                <w:bCs/>
                <w:color w:val="0000FF"/>
                <w:sz w:val="18"/>
              </w:rPr>
              <w:t>EXAM DATE @ Testing Center</w:t>
            </w:r>
          </w:p>
        </w:tc>
        <w:tc>
          <w:tcPr>
            <w:tcW w:w="1870" w:type="dxa"/>
            <w:shd w:val="clear" w:color="auto" w:fill="FFE599" w:themeFill="accent4" w:themeFillTint="66"/>
          </w:tcPr>
          <w:p w14:paraId="3F89D10B" w14:textId="77777777" w:rsidR="00070A16" w:rsidRPr="00A3484E" w:rsidRDefault="00070A16" w:rsidP="00164F11">
            <w:pPr>
              <w:rPr>
                <w:sz w:val="18"/>
              </w:rPr>
            </w:pPr>
            <w:r w:rsidRPr="00A3484E">
              <w:rPr>
                <w:sz w:val="18"/>
              </w:rPr>
              <w:t>30</w:t>
            </w:r>
          </w:p>
          <w:p w14:paraId="26770ECE" w14:textId="42DFE9D5" w:rsidR="00A3484E" w:rsidRPr="00A3484E" w:rsidRDefault="00DB4DF8" w:rsidP="00174D70">
            <w:pPr>
              <w:rPr>
                <w:b/>
                <w:sz w:val="18"/>
              </w:rPr>
            </w:pPr>
            <w:r>
              <w:rPr>
                <w:b/>
                <w:bCs/>
                <w:color w:val="0000FF"/>
                <w:sz w:val="18"/>
              </w:rPr>
              <w:t xml:space="preserve">PICK ANY </w:t>
            </w:r>
            <w:r w:rsidR="00174D70" w:rsidRPr="00174D70">
              <w:rPr>
                <w:b/>
                <w:bCs/>
                <w:color w:val="0000FF"/>
                <w:sz w:val="18"/>
              </w:rPr>
              <w:t>EXAM DATE @ Testing Center</w:t>
            </w:r>
          </w:p>
        </w:tc>
        <w:tc>
          <w:tcPr>
            <w:tcW w:w="1870" w:type="dxa"/>
          </w:tcPr>
          <w:p w14:paraId="2B6B45E6" w14:textId="77777777" w:rsidR="00070A16" w:rsidRDefault="00070A16" w:rsidP="00164F11">
            <w:pPr>
              <w:rPr>
                <w:sz w:val="18"/>
              </w:rPr>
            </w:pPr>
          </w:p>
          <w:p w14:paraId="407FC5E9" w14:textId="231A66C6" w:rsidR="00174D70" w:rsidRPr="00A3484E" w:rsidRDefault="00DB4DF8" w:rsidP="00164F11">
            <w:pPr>
              <w:rPr>
                <w:sz w:val="18"/>
              </w:rPr>
            </w:pPr>
            <w:r>
              <w:rPr>
                <w:b/>
                <w:bCs/>
                <w:color w:val="0000FF"/>
                <w:sz w:val="18"/>
              </w:rPr>
              <w:t xml:space="preserve">PICK ANY </w:t>
            </w:r>
            <w:bookmarkStart w:id="1" w:name="_GoBack"/>
            <w:bookmarkEnd w:id="1"/>
            <w:r w:rsidR="00174D70" w:rsidRPr="00174D70">
              <w:rPr>
                <w:b/>
                <w:bCs/>
                <w:color w:val="0000FF"/>
                <w:sz w:val="18"/>
              </w:rPr>
              <w:t>EXAM DATE @ Testing Center</w:t>
            </w:r>
          </w:p>
        </w:tc>
      </w:tr>
    </w:tbl>
    <w:p w14:paraId="03A82681" w14:textId="77777777" w:rsidR="00FA18D5" w:rsidRDefault="00FA18D5" w:rsidP="00164F11"/>
    <w:p w14:paraId="64D9C541" w14:textId="77777777" w:rsidR="00A3484E" w:rsidRDefault="00A3484E">
      <w:r>
        <w:br w:type="page"/>
      </w:r>
    </w:p>
    <w:p w14:paraId="11714243" w14:textId="77777777" w:rsidR="00070A16" w:rsidRDefault="00A3484E" w:rsidP="00164F11">
      <w:r>
        <w:lastRenderedPageBreak/>
        <w:t>Class Content</w:t>
      </w:r>
    </w:p>
    <w:tbl>
      <w:tblPr>
        <w:tblStyle w:val="TableGrid"/>
        <w:tblW w:w="9355" w:type="dxa"/>
        <w:tblLook w:val="04A0" w:firstRow="1" w:lastRow="0" w:firstColumn="1" w:lastColumn="0" w:noHBand="0" w:noVBand="1"/>
      </w:tblPr>
      <w:tblGrid>
        <w:gridCol w:w="1615"/>
        <w:gridCol w:w="7740"/>
      </w:tblGrid>
      <w:tr w:rsidR="00A3484E" w14:paraId="470CCFCC" w14:textId="77777777" w:rsidTr="00FB3A77">
        <w:tc>
          <w:tcPr>
            <w:tcW w:w="1615" w:type="dxa"/>
          </w:tcPr>
          <w:p w14:paraId="4107D14B" w14:textId="77777777" w:rsidR="00A3484E" w:rsidRPr="006352A4" w:rsidRDefault="00A3484E" w:rsidP="00164F11">
            <w:pPr>
              <w:rPr>
                <w:sz w:val="18"/>
                <w:szCs w:val="18"/>
              </w:rPr>
            </w:pPr>
            <w:r w:rsidRPr="006352A4">
              <w:rPr>
                <w:sz w:val="18"/>
                <w:szCs w:val="18"/>
              </w:rPr>
              <w:t>Assignment 1</w:t>
            </w:r>
          </w:p>
        </w:tc>
        <w:tc>
          <w:tcPr>
            <w:tcW w:w="7740" w:type="dxa"/>
          </w:tcPr>
          <w:p w14:paraId="63F4F2A0" w14:textId="77777777" w:rsidR="00A3484E" w:rsidRPr="006352A4" w:rsidRDefault="00FB3A77" w:rsidP="00164F11">
            <w:pPr>
              <w:rPr>
                <w:sz w:val="18"/>
                <w:szCs w:val="18"/>
              </w:rPr>
            </w:pPr>
            <w:r w:rsidRPr="006352A4">
              <w:rPr>
                <w:sz w:val="18"/>
                <w:szCs w:val="18"/>
              </w:rPr>
              <w:t>Get access to all systems; create ‘Hello World’ page</w:t>
            </w:r>
          </w:p>
        </w:tc>
      </w:tr>
      <w:tr w:rsidR="00A3484E" w14:paraId="655D79AE" w14:textId="77777777" w:rsidTr="00FB3A77">
        <w:tc>
          <w:tcPr>
            <w:tcW w:w="1615" w:type="dxa"/>
          </w:tcPr>
          <w:p w14:paraId="518C9F9F" w14:textId="77777777" w:rsidR="00A3484E" w:rsidRPr="006352A4" w:rsidRDefault="00A3484E" w:rsidP="00164F11">
            <w:pPr>
              <w:rPr>
                <w:sz w:val="18"/>
                <w:szCs w:val="18"/>
              </w:rPr>
            </w:pPr>
            <w:r w:rsidRPr="006352A4">
              <w:rPr>
                <w:sz w:val="18"/>
                <w:szCs w:val="18"/>
              </w:rPr>
              <w:t>Lecture 1</w:t>
            </w:r>
          </w:p>
        </w:tc>
        <w:tc>
          <w:tcPr>
            <w:tcW w:w="7740" w:type="dxa"/>
          </w:tcPr>
          <w:p w14:paraId="1AD480CA" w14:textId="77777777" w:rsidR="00A3484E" w:rsidRPr="006352A4" w:rsidRDefault="00FB3A77" w:rsidP="00FB3A77">
            <w:pPr>
              <w:rPr>
                <w:sz w:val="18"/>
                <w:szCs w:val="18"/>
              </w:rPr>
            </w:pPr>
            <w:r w:rsidRPr="006352A4">
              <w:rPr>
                <w:sz w:val="18"/>
                <w:szCs w:val="18"/>
              </w:rPr>
              <w:t>HTML/CSS/JS introduction, standard format, conventions</w:t>
            </w:r>
          </w:p>
        </w:tc>
      </w:tr>
      <w:tr w:rsidR="00A3484E" w14:paraId="6907EA20" w14:textId="77777777" w:rsidTr="00FB3A77">
        <w:tc>
          <w:tcPr>
            <w:tcW w:w="1615" w:type="dxa"/>
          </w:tcPr>
          <w:p w14:paraId="4E12002C" w14:textId="77777777" w:rsidR="00A3484E" w:rsidRPr="006352A4" w:rsidRDefault="00A3484E" w:rsidP="00164F11">
            <w:pPr>
              <w:rPr>
                <w:sz w:val="18"/>
                <w:szCs w:val="18"/>
              </w:rPr>
            </w:pPr>
            <w:r w:rsidRPr="006352A4">
              <w:rPr>
                <w:sz w:val="18"/>
                <w:szCs w:val="18"/>
              </w:rPr>
              <w:t>Lab 1</w:t>
            </w:r>
          </w:p>
        </w:tc>
        <w:tc>
          <w:tcPr>
            <w:tcW w:w="7740" w:type="dxa"/>
          </w:tcPr>
          <w:p w14:paraId="239D6A68" w14:textId="77777777" w:rsidR="00A3484E" w:rsidRPr="006352A4" w:rsidRDefault="000379F3" w:rsidP="00164F11">
            <w:pPr>
              <w:rPr>
                <w:sz w:val="18"/>
                <w:szCs w:val="18"/>
              </w:rPr>
            </w:pPr>
            <w:r>
              <w:rPr>
                <w:sz w:val="18"/>
                <w:szCs w:val="18"/>
              </w:rPr>
              <w:t>Experimenting with style</w:t>
            </w:r>
          </w:p>
        </w:tc>
      </w:tr>
      <w:tr w:rsidR="00A3484E" w14:paraId="6856D780" w14:textId="77777777" w:rsidTr="00FB3A77">
        <w:tc>
          <w:tcPr>
            <w:tcW w:w="1615" w:type="dxa"/>
          </w:tcPr>
          <w:p w14:paraId="6FADBF5D" w14:textId="77777777" w:rsidR="00A3484E" w:rsidRPr="006352A4" w:rsidRDefault="00A3484E" w:rsidP="00164F11">
            <w:pPr>
              <w:rPr>
                <w:sz w:val="18"/>
                <w:szCs w:val="18"/>
              </w:rPr>
            </w:pPr>
            <w:r w:rsidRPr="006352A4">
              <w:rPr>
                <w:sz w:val="18"/>
                <w:szCs w:val="18"/>
              </w:rPr>
              <w:t>Homework 1</w:t>
            </w:r>
          </w:p>
        </w:tc>
        <w:tc>
          <w:tcPr>
            <w:tcW w:w="7740" w:type="dxa"/>
          </w:tcPr>
          <w:p w14:paraId="779348A5" w14:textId="77777777" w:rsidR="00A3484E" w:rsidRPr="006352A4" w:rsidRDefault="00FB3A77" w:rsidP="00164F11">
            <w:pPr>
              <w:rPr>
                <w:sz w:val="18"/>
                <w:szCs w:val="18"/>
              </w:rPr>
            </w:pPr>
            <w:r w:rsidRPr="006352A4">
              <w:rPr>
                <w:sz w:val="18"/>
                <w:szCs w:val="18"/>
              </w:rPr>
              <w:t>Personal biograph</w:t>
            </w:r>
            <w:r w:rsidR="00AE4D0B">
              <w:rPr>
                <w:sz w:val="18"/>
                <w:szCs w:val="18"/>
              </w:rPr>
              <w:t>y</w:t>
            </w:r>
            <w:r w:rsidRPr="006352A4">
              <w:rPr>
                <w:sz w:val="18"/>
                <w:szCs w:val="18"/>
              </w:rPr>
              <w:t xml:space="preserve"> page</w:t>
            </w:r>
          </w:p>
        </w:tc>
      </w:tr>
      <w:tr w:rsidR="00A3484E" w14:paraId="7AFD7B6B" w14:textId="77777777" w:rsidTr="00FB3A77">
        <w:tc>
          <w:tcPr>
            <w:tcW w:w="1615" w:type="dxa"/>
          </w:tcPr>
          <w:p w14:paraId="6696498D" w14:textId="77777777" w:rsidR="00A3484E" w:rsidRPr="006352A4" w:rsidRDefault="00A3484E" w:rsidP="00164F11">
            <w:pPr>
              <w:rPr>
                <w:sz w:val="18"/>
                <w:szCs w:val="18"/>
              </w:rPr>
            </w:pPr>
            <w:r w:rsidRPr="006352A4">
              <w:rPr>
                <w:sz w:val="18"/>
                <w:szCs w:val="18"/>
              </w:rPr>
              <w:t>Assignment 2</w:t>
            </w:r>
          </w:p>
        </w:tc>
        <w:tc>
          <w:tcPr>
            <w:tcW w:w="7740" w:type="dxa"/>
          </w:tcPr>
          <w:p w14:paraId="2E909053" w14:textId="77777777" w:rsidR="00A3484E" w:rsidRPr="006352A4" w:rsidRDefault="00FB3A77" w:rsidP="00164F11">
            <w:pPr>
              <w:rPr>
                <w:sz w:val="18"/>
                <w:szCs w:val="18"/>
              </w:rPr>
            </w:pPr>
            <w:r w:rsidRPr="006352A4">
              <w:rPr>
                <w:sz w:val="18"/>
                <w:szCs w:val="18"/>
              </w:rPr>
              <w:t>Active style change page</w:t>
            </w:r>
          </w:p>
        </w:tc>
      </w:tr>
      <w:tr w:rsidR="00A3484E" w14:paraId="702F9A92" w14:textId="77777777" w:rsidTr="00FB3A77">
        <w:tc>
          <w:tcPr>
            <w:tcW w:w="1615" w:type="dxa"/>
          </w:tcPr>
          <w:p w14:paraId="6974ABB5" w14:textId="77777777" w:rsidR="00A3484E" w:rsidRPr="006352A4" w:rsidRDefault="00A3484E" w:rsidP="00164F11">
            <w:pPr>
              <w:rPr>
                <w:sz w:val="18"/>
                <w:szCs w:val="18"/>
              </w:rPr>
            </w:pPr>
            <w:r w:rsidRPr="006352A4">
              <w:rPr>
                <w:sz w:val="18"/>
                <w:szCs w:val="18"/>
              </w:rPr>
              <w:t>Lecture 2</w:t>
            </w:r>
          </w:p>
        </w:tc>
        <w:tc>
          <w:tcPr>
            <w:tcW w:w="7740" w:type="dxa"/>
          </w:tcPr>
          <w:p w14:paraId="3BEC3810" w14:textId="77777777" w:rsidR="00A3484E" w:rsidRPr="006352A4" w:rsidRDefault="00FB3A77" w:rsidP="00164F11">
            <w:pPr>
              <w:rPr>
                <w:sz w:val="18"/>
                <w:szCs w:val="18"/>
              </w:rPr>
            </w:pPr>
            <w:r w:rsidRPr="006352A4">
              <w:rPr>
                <w:sz w:val="18"/>
                <w:szCs w:val="18"/>
              </w:rPr>
              <w:t>Field</w:t>
            </w:r>
            <w:r w:rsidR="00AE4D0B">
              <w:rPr>
                <w:sz w:val="18"/>
                <w:szCs w:val="18"/>
              </w:rPr>
              <w:t>s</w:t>
            </w:r>
            <w:r w:rsidRPr="006352A4">
              <w:rPr>
                <w:sz w:val="18"/>
                <w:szCs w:val="18"/>
              </w:rPr>
              <w:t>, Functions, and Events</w:t>
            </w:r>
          </w:p>
        </w:tc>
      </w:tr>
      <w:tr w:rsidR="00A3484E" w14:paraId="08DDC1B8" w14:textId="77777777" w:rsidTr="00FB3A77">
        <w:tc>
          <w:tcPr>
            <w:tcW w:w="1615" w:type="dxa"/>
          </w:tcPr>
          <w:p w14:paraId="6D49CE4B" w14:textId="77777777" w:rsidR="00A3484E" w:rsidRPr="006352A4" w:rsidRDefault="00A3484E" w:rsidP="00164F11">
            <w:pPr>
              <w:rPr>
                <w:sz w:val="18"/>
                <w:szCs w:val="18"/>
              </w:rPr>
            </w:pPr>
            <w:r w:rsidRPr="006352A4">
              <w:rPr>
                <w:sz w:val="18"/>
                <w:szCs w:val="18"/>
              </w:rPr>
              <w:t>Lab 2</w:t>
            </w:r>
          </w:p>
        </w:tc>
        <w:tc>
          <w:tcPr>
            <w:tcW w:w="7740" w:type="dxa"/>
          </w:tcPr>
          <w:p w14:paraId="437C0BCE" w14:textId="77777777" w:rsidR="00A3484E" w:rsidRPr="006352A4" w:rsidRDefault="00FB3A77" w:rsidP="00164F11">
            <w:pPr>
              <w:rPr>
                <w:sz w:val="18"/>
                <w:szCs w:val="18"/>
              </w:rPr>
            </w:pPr>
            <w:r w:rsidRPr="006352A4">
              <w:rPr>
                <w:sz w:val="18"/>
                <w:szCs w:val="18"/>
              </w:rPr>
              <w:t>Father-son “catch” game</w:t>
            </w:r>
          </w:p>
        </w:tc>
      </w:tr>
      <w:tr w:rsidR="00A3484E" w14:paraId="7389F526" w14:textId="77777777" w:rsidTr="00FB3A77">
        <w:tc>
          <w:tcPr>
            <w:tcW w:w="1615" w:type="dxa"/>
          </w:tcPr>
          <w:p w14:paraId="3E5D6831" w14:textId="77777777" w:rsidR="00A3484E" w:rsidRPr="006352A4" w:rsidRDefault="00A3484E" w:rsidP="00164F11">
            <w:pPr>
              <w:rPr>
                <w:sz w:val="18"/>
                <w:szCs w:val="18"/>
              </w:rPr>
            </w:pPr>
            <w:r w:rsidRPr="006352A4">
              <w:rPr>
                <w:sz w:val="18"/>
                <w:szCs w:val="18"/>
              </w:rPr>
              <w:t>Homework 2</w:t>
            </w:r>
          </w:p>
        </w:tc>
        <w:tc>
          <w:tcPr>
            <w:tcW w:w="7740" w:type="dxa"/>
          </w:tcPr>
          <w:p w14:paraId="2072EA0F" w14:textId="77777777" w:rsidR="00A3484E" w:rsidRPr="006352A4" w:rsidRDefault="00FB3A77" w:rsidP="00164F11">
            <w:pPr>
              <w:rPr>
                <w:sz w:val="18"/>
                <w:szCs w:val="18"/>
              </w:rPr>
            </w:pPr>
            <w:r w:rsidRPr="006352A4">
              <w:rPr>
                <w:sz w:val="18"/>
                <w:szCs w:val="18"/>
              </w:rPr>
              <w:t>Developer tools and code walkthrough</w:t>
            </w:r>
          </w:p>
        </w:tc>
      </w:tr>
      <w:tr w:rsidR="00A3484E" w14:paraId="6476FCB5" w14:textId="77777777" w:rsidTr="00FB3A77">
        <w:tc>
          <w:tcPr>
            <w:tcW w:w="1615" w:type="dxa"/>
          </w:tcPr>
          <w:p w14:paraId="0E8E9963" w14:textId="77777777" w:rsidR="00A3484E" w:rsidRPr="006352A4" w:rsidRDefault="00A3484E" w:rsidP="00A3484E">
            <w:pPr>
              <w:rPr>
                <w:sz w:val="18"/>
                <w:szCs w:val="18"/>
              </w:rPr>
            </w:pPr>
            <w:r w:rsidRPr="006352A4">
              <w:rPr>
                <w:sz w:val="18"/>
                <w:szCs w:val="18"/>
              </w:rPr>
              <w:t>Assignment 3</w:t>
            </w:r>
          </w:p>
        </w:tc>
        <w:tc>
          <w:tcPr>
            <w:tcW w:w="7740" w:type="dxa"/>
          </w:tcPr>
          <w:p w14:paraId="0F9F11B5" w14:textId="77777777" w:rsidR="00A3484E" w:rsidRPr="006352A4" w:rsidRDefault="00FB3A77" w:rsidP="00FB3A77">
            <w:pPr>
              <w:rPr>
                <w:sz w:val="18"/>
                <w:szCs w:val="18"/>
              </w:rPr>
            </w:pPr>
            <w:r w:rsidRPr="006352A4">
              <w:rPr>
                <w:sz w:val="18"/>
                <w:szCs w:val="18"/>
              </w:rPr>
              <w:t>Multiple catch games</w:t>
            </w:r>
          </w:p>
        </w:tc>
      </w:tr>
      <w:tr w:rsidR="00A3484E" w14:paraId="1E4C9B3A" w14:textId="77777777" w:rsidTr="00FB3A77">
        <w:tc>
          <w:tcPr>
            <w:tcW w:w="1615" w:type="dxa"/>
          </w:tcPr>
          <w:p w14:paraId="43C98F2F" w14:textId="77777777" w:rsidR="00A3484E" w:rsidRPr="006352A4" w:rsidRDefault="00A3484E" w:rsidP="00A3484E">
            <w:pPr>
              <w:rPr>
                <w:sz w:val="18"/>
                <w:szCs w:val="18"/>
              </w:rPr>
            </w:pPr>
            <w:r w:rsidRPr="006352A4">
              <w:rPr>
                <w:sz w:val="18"/>
                <w:szCs w:val="18"/>
              </w:rPr>
              <w:t>Lecture 3</w:t>
            </w:r>
          </w:p>
        </w:tc>
        <w:tc>
          <w:tcPr>
            <w:tcW w:w="7740" w:type="dxa"/>
          </w:tcPr>
          <w:p w14:paraId="2686D957" w14:textId="77777777" w:rsidR="00A3484E" w:rsidRPr="006352A4" w:rsidRDefault="00FB3A77" w:rsidP="00A3484E">
            <w:pPr>
              <w:rPr>
                <w:sz w:val="18"/>
                <w:szCs w:val="18"/>
              </w:rPr>
            </w:pPr>
            <w:r w:rsidRPr="006352A4">
              <w:rPr>
                <w:sz w:val="18"/>
                <w:szCs w:val="18"/>
              </w:rPr>
              <w:t>GUI Geometry</w:t>
            </w:r>
          </w:p>
        </w:tc>
      </w:tr>
      <w:tr w:rsidR="00A3484E" w14:paraId="3579B6D3" w14:textId="77777777" w:rsidTr="00FB3A77">
        <w:tc>
          <w:tcPr>
            <w:tcW w:w="1615" w:type="dxa"/>
          </w:tcPr>
          <w:p w14:paraId="7BEBB185" w14:textId="77777777" w:rsidR="00A3484E" w:rsidRPr="006352A4" w:rsidRDefault="00A3484E" w:rsidP="00A3484E">
            <w:pPr>
              <w:rPr>
                <w:sz w:val="18"/>
                <w:szCs w:val="18"/>
              </w:rPr>
            </w:pPr>
            <w:r w:rsidRPr="006352A4">
              <w:rPr>
                <w:sz w:val="18"/>
                <w:szCs w:val="18"/>
              </w:rPr>
              <w:t>Lab 3</w:t>
            </w:r>
          </w:p>
        </w:tc>
        <w:tc>
          <w:tcPr>
            <w:tcW w:w="7740" w:type="dxa"/>
          </w:tcPr>
          <w:p w14:paraId="1C063707" w14:textId="77777777" w:rsidR="00A3484E" w:rsidRPr="006352A4" w:rsidRDefault="00FB3A77" w:rsidP="00FB3A77">
            <w:pPr>
              <w:rPr>
                <w:sz w:val="18"/>
                <w:szCs w:val="18"/>
              </w:rPr>
            </w:pPr>
            <w:r w:rsidRPr="006352A4">
              <w:rPr>
                <w:sz w:val="18"/>
                <w:szCs w:val="18"/>
              </w:rPr>
              <w:t>Using the canvas tag; boundary checking</w:t>
            </w:r>
          </w:p>
        </w:tc>
      </w:tr>
      <w:tr w:rsidR="00A3484E" w14:paraId="24173F58" w14:textId="77777777" w:rsidTr="00FB3A77">
        <w:tc>
          <w:tcPr>
            <w:tcW w:w="1615" w:type="dxa"/>
          </w:tcPr>
          <w:p w14:paraId="196787BC" w14:textId="77777777" w:rsidR="00A3484E" w:rsidRPr="006352A4" w:rsidRDefault="00A3484E" w:rsidP="00A3484E">
            <w:pPr>
              <w:rPr>
                <w:sz w:val="18"/>
                <w:szCs w:val="18"/>
              </w:rPr>
            </w:pPr>
            <w:r w:rsidRPr="006352A4">
              <w:rPr>
                <w:sz w:val="18"/>
                <w:szCs w:val="18"/>
              </w:rPr>
              <w:t>Homework 3</w:t>
            </w:r>
          </w:p>
        </w:tc>
        <w:tc>
          <w:tcPr>
            <w:tcW w:w="7740" w:type="dxa"/>
          </w:tcPr>
          <w:p w14:paraId="33CEEAEC" w14:textId="77777777" w:rsidR="00A3484E" w:rsidRPr="006352A4" w:rsidRDefault="00FB3A77" w:rsidP="00A3484E">
            <w:pPr>
              <w:rPr>
                <w:sz w:val="18"/>
                <w:szCs w:val="18"/>
              </w:rPr>
            </w:pPr>
            <w:r w:rsidRPr="006352A4">
              <w:rPr>
                <w:sz w:val="18"/>
                <w:szCs w:val="18"/>
              </w:rPr>
              <w:t>Locate items on GUI</w:t>
            </w:r>
          </w:p>
        </w:tc>
      </w:tr>
      <w:tr w:rsidR="00A3484E" w14:paraId="05B95317" w14:textId="77777777" w:rsidTr="00FB3A77">
        <w:tc>
          <w:tcPr>
            <w:tcW w:w="1615" w:type="dxa"/>
          </w:tcPr>
          <w:p w14:paraId="2AE5E41E" w14:textId="77777777" w:rsidR="00A3484E" w:rsidRPr="006352A4" w:rsidRDefault="00A3484E" w:rsidP="00A3484E">
            <w:pPr>
              <w:rPr>
                <w:sz w:val="18"/>
                <w:szCs w:val="18"/>
              </w:rPr>
            </w:pPr>
            <w:r w:rsidRPr="006352A4">
              <w:rPr>
                <w:sz w:val="18"/>
                <w:szCs w:val="18"/>
              </w:rPr>
              <w:t>Assignment 4</w:t>
            </w:r>
          </w:p>
        </w:tc>
        <w:tc>
          <w:tcPr>
            <w:tcW w:w="7740" w:type="dxa"/>
          </w:tcPr>
          <w:p w14:paraId="506D21DF" w14:textId="77777777" w:rsidR="00A3484E" w:rsidRPr="006352A4" w:rsidRDefault="00FB3A77" w:rsidP="00A3484E">
            <w:pPr>
              <w:rPr>
                <w:sz w:val="18"/>
                <w:szCs w:val="18"/>
              </w:rPr>
            </w:pPr>
            <w:r w:rsidRPr="006352A4">
              <w:rPr>
                <w:sz w:val="18"/>
                <w:szCs w:val="18"/>
              </w:rPr>
              <w:t>Tic-Tac-Toe</w:t>
            </w:r>
          </w:p>
        </w:tc>
      </w:tr>
      <w:tr w:rsidR="00A3484E" w14:paraId="237BE37F" w14:textId="77777777" w:rsidTr="00FB3A77">
        <w:tc>
          <w:tcPr>
            <w:tcW w:w="1615" w:type="dxa"/>
          </w:tcPr>
          <w:p w14:paraId="31B53C20" w14:textId="77777777" w:rsidR="00A3484E" w:rsidRPr="006352A4" w:rsidRDefault="00A3484E" w:rsidP="00A3484E">
            <w:pPr>
              <w:rPr>
                <w:sz w:val="18"/>
                <w:szCs w:val="18"/>
              </w:rPr>
            </w:pPr>
            <w:r w:rsidRPr="006352A4">
              <w:rPr>
                <w:sz w:val="18"/>
                <w:szCs w:val="18"/>
              </w:rPr>
              <w:t>Lecture 4</w:t>
            </w:r>
          </w:p>
        </w:tc>
        <w:tc>
          <w:tcPr>
            <w:tcW w:w="7740" w:type="dxa"/>
          </w:tcPr>
          <w:p w14:paraId="10D055E5" w14:textId="77777777" w:rsidR="00A3484E" w:rsidRPr="006352A4" w:rsidRDefault="00AE4D0B" w:rsidP="00A3484E">
            <w:pPr>
              <w:rPr>
                <w:sz w:val="18"/>
                <w:szCs w:val="18"/>
              </w:rPr>
            </w:pPr>
            <w:r>
              <w:rPr>
                <w:sz w:val="18"/>
                <w:szCs w:val="18"/>
              </w:rPr>
              <w:t xml:space="preserve">Introduction to </w:t>
            </w:r>
            <w:r w:rsidR="00FB3A77" w:rsidRPr="006352A4">
              <w:rPr>
                <w:sz w:val="18"/>
                <w:szCs w:val="18"/>
              </w:rPr>
              <w:t>Objects</w:t>
            </w:r>
          </w:p>
        </w:tc>
      </w:tr>
      <w:tr w:rsidR="00A3484E" w14:paraId="43523A0F" w14:textId="77777777" w:rsidTr="00FB3A77">
        <w:tc>
          <w:tcPr>
            <w:tcW w:w="1615" w:type="dxa"/>
          </w:tcPr>
          <w:p w14:paraId="62D3468B" w14:textId="77777777" w:rsidR="00A3484E" w:rsidRPr="006352A4" w:rsidRDefault="00A3484E" w:rsidP="00A3484E">
            <w:pPr>
              <w:rPr>
                <w:sz w:val="18"/>
                <w:szCs w:val="18"/>
              </w:rPr>
            </w:pPr>
            <w:r w:rsidRPr="006352A4">
              <w:rPr>
                <w:sz w:val="18"/>
                <w:szCs w:val="18"/>
              </w:rPr>
              <w:t>Lab 4</w:t>
            </w:r>
          </w:p>
        </w:tc>
        <w:tc>
          <w:tcPr>
            <w:tcW w:w="7740" w:type="dxa"/>
          </w:tcPr>
          <w:p w14:paraId="5E46204E" w14:textId="77777777" w:rsidR="00A3484E" w:rsidRPr="006352A4" w:rsidRDefault="00FB3A77" w:rsidP="00A3484E">
            <w:pPr>
              <w:rPr>
                <w:sz w:val="18"/>
                <w:szCs w:val="18"/>
              </w:rPr>
            </w:pPr>
            <w:proofErr w:type="spellStart"/>
            <w:r w:rsidRPr="006352A4">
              <w:rPr>
                <w:sz w:val="18"/>
                <w:szCs w:val="18"/>
              </w:rPr>
              <w:t>Wack</w:t>
            </w:r>
            <w:proofErr w:type="spellEnd"/>
            <w:r w:rsidRPr="006352A4">
              <w:rPr>
                <w:sz w:val="18"/>
                <w:szCs w:val="18"/>
              </w:rPr>
              <w:t>-a-mole</w:t>
            </w:r>
          </w:p>
        </w:tc>
      </w:tr>
      <w:tr w:rsidR="00A3484E" w14:paraId="7204A176" w14:textId="77777777" w:rsidTr="00FB3A77">
        <w:tc>
          <w:tcPr>
            <w:tcW w:w="1615" w:type="dxa"/>
          </w:tcPr>
          <w:p w14:paraId="448A369A" w14:textId="77777777" w:rsidR="00A3484E" w:rsidRPr="006352A4" w:rsidRDefault="00A3484E" w:rsidP="00A3484E">
            <w:pPr>
              <w:rPr>
                <w:sz w:val="18"/>
                <w:szCs w:val="18"/>
              </w:rPr>
            </w:pPr>
            <w:r w:rsidRPr="006352A4">
              <w:rPr>
                <w:sz w:val="18"/>
                <w:szCs w:val="18"/>
              </w:rPr>
              <w:t>Homework 4</w:t>
            </w:r>
          </w:p>
        </w:tc>
        <w:tc>
          <w:tcPr>
            <w:tcW w:w="7740" w:type="dxa"/>
          </w:tcPr>
          <w:p w14:paraId="055D9408" w14:textId="77777777" w:rsidR="00A3484E" w:rsidRPr="006352A4" w:rsidRDefault="00AE4D0B" w:rsidP="00AE4D0B">
            <w:pPr>
              <w:rPr>
                <w:sz w:val="18"/>
                <w:szCs w:val="18"/>
              </w:rPr>
            </w:pPr>
            <w:r>
              <w:rPr>
                <w:sz w:val="18"/>
                <w:szCs w:val="18"/>
              </w:rPr>
              <w:t>Create a c</w:t>
            </w:r>
            <w:r w:rsidR="00FB3A77" w:rsidRPr="006352A4">
              <w:rPr>
                <w:sz w:val="18"/>
                <w:szCs w:val="18"/>
              </w:rPr>
              <w:t>lock</w:t>
            </w:r>
          </w:p>
        </w:tc>
      </w:tr>
      <w:tr w:rsidR="00A3484E" w14:paraId="33B0B742" w14:textId="77777777" w:rsidTr="00FB3A77">
        <w:tc>
          <w:tcPr>
            <w:tcW w:w="1615" w:type="dxa"/>
          </w:tcPr>
          <w:p w14:paraId="36B332AA" w14:textId="77777777" w:rsidR="00A3484E" w:rsidRPr="006352A4" w:rsidRDefault="00A3484E" w:rsidP="00A3484E">
            <w:pPr>
              <w:rPr>
                <w:sz w:val="18"/>
                <w:szCs w:val="18"/>
              </w:rPr>
            </w:pPr>
            <w:r w:rsidRPr="006352A4">
              <w:rPr>
                <w:sz w:val="18"/>
                <w:szCs w:val="18"/>
              </w:rPr>
              <w:t>Assignment 5</w:t>
            </w:r>
          </w:p>
        </w:tc>
        <w:tc>
          <w:tcPr>
            <w:tcW w:w="7740" w:type="dxa"/>
          </w:tcPr>
          <w:p w14:paraId="13AB74E8" w14:textId="77777777" w:rsidR="00A3484E" w:rsidRPr="006352A4" w:rsidRDefault="00FB3A77" w:rsidP="00A3484E">
            <w:pPr>
              <w:rPr>
                <w:sz w:val="18"/>
                <w:szCs w:val="18"/>
              </w:rPr>
            </w:pPr>
            <w:r w:rsidRPr="006352A4">
              <w:rPr>
                <w:sz w:val="18"/>
                <w:szCs w:val="18"/>
              </w:rPr>
              <w:t>Heartbeat and motion</w:t>
            </w:r>
          </w:p>
        </w:tc>
      </w:tr>
      <w:tr w:rsidR="00A3484E" w14:paraId="059CD0CF" w14:textId="77777777" w:rsidTr="00FB3A77">
        <w:tc>
          <w:tcPr>
            <w:tcW w:w="1615" w:type="dxa"/>
          </w:tcPr>
          <w:p w14:paraId="1D7323B0" w14:textId="77777777" w:rsidR="00A3484E" w:rsidRPr="006352A4" w:rsidRDefault="00A3484E" w:rsidP="00A3484E">
            <w:pPr>
              <w:rPr>
                <w:sz w:val="18"/>
                <w:szCs w:val="18"/>
              </w:rPr>
            </w:pPr>
            <w:r w:rsidRPr="006352A4">
              <w:rPr>
                <w:sz w:val="18"/>
                <w:szCs w:val="18"/>
              </w:rPr>
              <w:t>Homework 5</w:t>
            </w:r>
          </w:p>
        </w:tc>
        <w:tc>
          <w:tcPr>
            <w:tcW w:w="7740" w:type="dxa"/>
          </w:tcPr>
          <w:p w14:paraId="652CE011" w14:textId="77777777" w:rsidR="00A3484E" w:rsidRPr="006352A4" w:rsidRDefault="00FB3A77" w:rsidP="00A3484E">
            <w:pPr>
              <w:rPr>
                <w:sz w:val="18"/>
                <w:szCs w:val="18"/>
              </w:rPr>
            </w:pPr>
            <w:r w:rsidRPr="006352A4">
              <w:rPr>
                <w:sz w:val="18"/>
                <w:szCs w:val="18"/>
              </w:rPr>
              <w:t>Inheritance</w:t>
            </w:r>
          </w:p>
        </w:tc>
      </w:tr>
      <w:tr w:rsidR="00A3484E" w14:paraId="2D2956F4" w14:textId="77777777" w:rsidTr="00FB3A77">
        <w:tc>
          <w:tcPr>
            <w:tcW w:w="1615" w:type="dxa"/>
          </w:tcPr>
          <w:p w14:paraId="6C034680" w14:textId="77777777" w:rsidR="00A3484E" w:rsidRPr="006352A4" w:rsidRDefault="00A3484E" w:rsidP="00A3484E">
            <w:pPr>
              <w:rPr>
                <w:sz w:val="18"/>
                <w:szCs w:val="18"/>
              </w:rPr>
            </w:pPr>
            <w:r w:rsidRPr="006352A4">
              <w:rPr>
                <w:sz w:val="18"/>
                <w:szCs w:val="18"/>
              </w:rPr>
              <w:t>Assignment 6</w:t>
            </w:r>
          </w:p>
        </w:tc>
        <w:tc>
          <w:tcPr>
            <w:tcW w:w="7740" w:type="dxa"/>
          </w:tcPr>
          <w:p w14:paraId="54B48A45" w14:textId="77777777" w:rsidR="00A3484E" w:rsidRPr="006352A4" w:rsidRDefault="00AE4D0B" w:rsidP="00A3484E">
            <w:pPr>
              <w:rPr>
                <w:sz w:val="18"/>
                <w:szCs w:val="18"/>
              </w:rPr>
            </w:pPr>
            <w:r>
              <w:rPr>
                <w:sz w:val="18"/>
                <w:szCs w:val="18"/>
              </w:rPr>
              <w:t>Inheritance vs Composition</w:t>
            </w:r>
          </w:p>
        </w:tc>
      </w:tr>
      <w:tr w:rsidR="00A3484E" w14:paraId="68120514" w14:textId="77777777" w:rsidTr="00FB3A77">
        <w:tc>
          <w:tcPr>
            <w:tcW w:w="1615" w:type="dxa"/>
          </w:tcPr>
          <w:p w14:paraId="25F998F9" w14:textId="77777777" w:rsidR="00A3484E" w:rsidRPr="006352A4" w:rsidRDefault="00A3484E" w:rsidP="00A3484E">
            <w:pPr>
              <w:rPr>
                <w:sz w:val="18"/>
                <w:szCs w:val="18"/>
              </w:rPr>
            </w:pPr>
            <w:r w:rsidRPr="006352A4">
              <w:rPr>
                <w:sz w:val="18"/>
                <w:szCs w:val="18"/>
              </w:rPr>
              <w:t>Lecture 6</w:t>
            </w:r>
          </w:p>
        </w:tc>
        <w:tc>
          <w:tcPr>
            <w:tcW w:w="7740" w:type="dxa"/>
          </w:tcPr>
          <w:p w14:paraId="736E4320" w14:textId="77777777" w:rsidR="00A3484E" w:rsidRPr="006352A4" w:rsidRDefault="00FB3A77" w:rsidP="00A3484E">
            <w:pPr>
              <w:rPr>
                <w:sz w:val="18"/>
                <w:szCs w:val="18"/>
              </w:rPr>
            </w:pPr>
            <w:r w:rsidRPr="006352A4">
              <w:rPr>
                <w:sz w:val="18"/>
                <w:szCs w:val="18"/>
              </w:rPr>
              <w:t>Digital data</w:t>
            </w:r>
          </w:p>
        </w:tc>
      </w:tr>
      <w:tr w:rsidR="00A3484E" w14:paraId="6DADFD05" w14:textId="77777777" w:rsidTr="00FB3A77">
        <w:tc>
          <w:tcPr>
            <w:tcW w:w="1615" w:type="dxa"/>
          </w:tcPr>
          <w:p w14:paraId="1659C42F" w14:textId="77777777" w:rsidR="00A3484E" w:rsidRPr="006352A4" w:rsidRDefault="00A3484E" w:rsidP="00A3484E">
            <w:pPr>
              <w:rPr>
                <w:sz w:val="18"/>
                <w:szCs w:val="18"/>
              </w:rPr>
            </w:pPr>
            <w:r w:rsidRPr="006352A4">
              <w:rPr>
                <w:sz w:val="18"/>
                <w:szCs w:val="18"/>
              </w:rPr>
              <w:t>Lab 6</w:t>
            </w:r>
          </w:p>
        </w:tc>
        <w:tc>
          <w:tcPr>
            <w:tcW w:w="7740" w:type="dxa"/>
          </w:tcPr>
          <w:p w14:paraId="0CC7F27A" w14:textId="77777777"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xml:space="preserve">: </w:t>
            </w:r>
            <w:r w:rsidR="00FB3A77" w:rsidRPr="006352A4">
              <w:rPr>
                <w:sz w:val="18"/>
                <w:szCs w:val="18"/>
              </w:rPr>
              <w:t>Mover inheritance tree</w:t>
            </w:r>
          </w:p>
        </w:tc>
      </w:tr>
      <w:tr w:rsidR="00A3484E" w14:paraId="4BA73771" w14:textId="77777777" w:rsidTr="00FB3A77">
        <w:tc>
          <w:tcPr>
            <w:tcW w:w="1615" w:type="dxa"/>
          </w:tcPr>
          <w:p w14:paraId="46D0ACB1" w14:textId="77777777" w:rsidR="00A3484E" w:rsidRPr="006352A4" w:rsidRDefault="00A3484E" w:rsidP="00A3484E">
            <w:pPr>
              <w:rPr>
                <w:sz w:val="18"/>
                <w:szCs w:val="18"/>
              </w:rPr>
            </w:pPr>
            <w:r w:rsidRPr="006352A4">
              <w:rPr>
                <w:sz w:val="18"/>
                <w:szCs w:val="18"/>
              </w:rPr>
              <w:t>Homework 6</w:t>
            </w:r>
          </w:p>
        </w:tc>
        <w:tc>
          <w:tcPr>
            <w:tcW w:w="7740" w:type="dxa"/>
          </w:tcPr>
          <w:p w14:paraId="4E7DD027" w14:textId="77777777" w:rsidR="00A3484E" w:rsidRPr="006352A4" w:rsidRDefault="0084104E" w:rsidP="00AE4D0B">
            <w:pPr>
              <w:rPr>
                <w:sz w:val="18"/>
                <w:szCs w:val="18"/>
              </w:rPr>
            </w:pPr>
            <w:proofErr w:type="spellStart"/>
            <w:r w:rsidRPr="006352A4">
              <w:rPr>
                <w:sz w:val="18"/>
                <w:szCs w:val="18"/>
              </w:rPr>
              <w:t>GoldField</w:t>
            </w:r>
            <w:proofErr w:type="spellEnd"/>
            <w:r w:rsidRPr="006352A4">
              <w:rPr>
                <w:sz w:val="18"/>
                <w:szCs w:val="18"/>
              </w:rPr>
              <w:t xml:space="preserve">: </w:t>
            </w:r>
            <w:r w:rsidR="00AE4D0B">
              <w:rPr>
                <w:sz w:val="18"/>
                <w:szCs w:val="18"/>
              </w:rPr>
              <w:t>Looking at locations</w:t>
            </w:r>
          </w:p>
        </w:tc>
      </w:tr>
      <w:tr w:rsidR="00A3484E" w14:paraId="2AA0E90D" w14:textId="77777777" w:rsidTr="00FB3A77">
        <w:tc>
          <w:tcPr>
            <w:tcW w:w="1615" w:type="dxa"/>
          </w:tcPr>
          <w:p w14:paraId="6906CAA2" w14:textId="77777777" w:rsidR="00A3484E" w:rsidRPr="006352A4" w:rsidRDefault="00A3484E" w:rsidP="00A3484E">
            <w:pPr>
              <w:rPr>
                <w:sz w:val="18"/>
                <w:szCs w:val="18"/>
              </w:rPr>
            </w:pPr>
            <w:r w:rsidRPr="006352A4">
              <w:rPr>
                <w:sz w:val="18"/>
                <w:szCs w:val="18"/>
              </w:rPr>
              <w:t>Assignment 7</w:t>
            </w:r>
          </w:p>
        </w:tc>
        <w:tc>
          <w:tcPr>
            <w:tcW w:w="7740" w:type="dxa"/>
          </w:tcPr>
          <w:p w14:paraId="449887DC" w14:textId="77777777"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Button and Mouse Events</w:t>
            </w:r>
          </w:p>
        </w:tc>
      </w:tr>
      <w:tr w:rsidR="00A3484E" w14:paraId="0D6644BE" w14:textId="77777777" w:rsidTr="00FB3A77">
        <w:tc>
          <w:tcPr>
            <w:tcW w:w="1615" w:type="dxa"/>
          </w:tcPr>
          <w:p w14:paraId="7A19614D" w14:textId="77777777" w:rsidR="00A3484E" w:rsidRPr="006352A4" w:rsidRDefault="00A3484E" w:rsidP="00A3484E">
            <w:pPr>
              <w:rPr>
                <w:sz w:val="18"/>
                <w:szCs w:val="18"/>
              </w:rPr>
            </w:pPr>
            <w:r w:rsidRPr="006352A4">
              <w:rPr>
                <w:sz w:val="18"/>
                <w:szCs w:val="18"/>
              </w:rPr>
              <w:t>Lecture 7</w:t>
            </w:r>
          </w:p>
        </w:tc>
        <w:tc>
          <w:tcPr>
            <w:tcW w:w="7740" w:type="dxa"/>
          </w:tcPr>
          <w:p w14:paraId="3AB6AF0C" w14:textId="77777777" w:rsidR="00A3484E" w:rsidRPr="006352A4" w:rsidRDefault="0084104E" w:rsidP="00A3484E">
            <w:pPr>
              <w:rPr>
                <w:sz w:val="18"/>
                <w:szCs w:val="18"/>
              </w:rPr>
            </w:pPr>
            <w:r w:rsidRPr="006352A4">
              <w:rPr>
                <w:sz w:val="18"/>
                <w:szCs w:val="18"/>
              </w:rPr>
              <w:t>Computer Architecture</w:t>
            </w:r>
          </w:p>
        </w:tc>
      </w:tr>
      <w:tr w:rsidR="00A3484E" w14:paraId="7ACD70D2" w14:textId="77777777" w:rsidTr="00FB3A77">
        <w:tc>
          <w:tcPr>
            <w:tcW w:w="1615" w:type="dxa"/>
          </w:tcPr>
          <w:p w14:paraId="2767D749" w14:textId="77777777" w:rsidR="00A3484E" w:rsidRPr="006352A4" w:rsidRDefault="00A3484E" w:rsidP="00A3484E">
            <w:pPr>
              <w:rPr>
                <w:sz w:val="18"/>
                <w:szCs w:val="18"/>
              </w:rPr>
            </w:pPr>
            <w:r w:rsidRPr="006352A4">
              <w:rPr>
                <w:sz w:val="18"/>
                <w:szCs w:val="18"/>
              </w:rPr>
              <w:t>Lab 7</w:t>
            </w:r>
          </w:p>
        </w:tc>
        <w:tc>
          <w:tcPr>
            <w:tcW w:w="7740" w:type="dxa"/>
          </w:tcPr>
          <w:p w14:paraId="55BAD014" w14:textId="77777777"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Mover Control</w:t>
            </w:r>
          </w:p>
        </w:tc>
      </w:tr>
      <w:tr w:rsidR="00A3484E" w14:paraId="6F4585E1" w14:textId="77777777" w:rsidTr="00FB3A77">
        <w:tc>
          <w:tcPr>
            <w:tcW w:w="1615" w:type="dxa"/>
          </w:tcPr>
          <w:p w14:paraId="366E1529" w14:textId="77777777" w:rsidR="00A3484E" w:rsidRPr="006352A4" w:rsidRDefault="00A3484E" w:rsidP="00A3484E">
            <w:pPr>
              <w:rPr>
                <w:sz w:val="18"/>
                <w:szCs w:val="18"/>
              </w:rPr>
            </w:pPr>
            <w:r w:rsidRPr="006352A4">
              <w:rPr>
                <w:sz w:val="18"/>
                <w:szCs w:val="18"/>
              </w:rPr>
              <w:t>Homework 7</w:t>
            </w:r>
          </w:p>
        </w:tc>
        <w:tc>
          <w:tcPr>
            <w:tcW w:w="7740" w:type="dxa"/>
          </w:tcPr>
          <w:p w14:paraId="382E9CE3" w14:textId="77777777"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Search for Mover</w:t>
            </w:r>
          </w:p>
        </w:tc>
      </w:tr>
      <w:tr w:rsidR="00A3484E" w14:paraId="3A4C4308" w14:textId="77777777" w:rsidTr="00FB3A77">
        <w:tc>
          <w:tcPr>
            <w:tcW w:w="1615" w:type="dxa"/>
          </w:tcPr>
          <w:p w14:paraId="592E0BA3" w14:textId="77777777" w:rsidR="00A3484E" w:rsidRPr="006352A4" w:rsidRDefault="00A3484E" w:rsidP="00A3484E">
            <w:pPr>
              <w:rPr>
                <w:sz w:val="18"/>
                <w:szCs w:val="18"/>
              </w:rPr>
            </w:pPr>
            <w:r w:rsidRPr="006352A4">
              <w:rPr>
                <w:sz w:val="18"/>
                <w:szCs w:val="18"/>
              </w:rPr>
              <w:t>Assignment 8</w:t>
            </w:r>
          </w:p>
        </w:tc>
        <w:tc>
          <w:tcPr>
            <w:tcW w:w="7740" w:type="dxa"/>
          </w:tcPr>
          <w:p w14:paraId="568152A4" w14:textId="77777777"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Collision checking</w:t>
            </w:r>
          </w:p>
        </w:tc>
      </w:tr>
      <w:tr w:rsidR="00A3484E" w14:paraId="355B781F" w14:textId="77777777" w:rsidTr="00FB3A77">
        <w:tc>
          <w:tcPr>
            <w:tcW w:w="1615" w:type="dxa"/>
          </w:tcPr>
          <w:p w14:paraId="1AB46180" w14:textId="77777777" w:rsidR="00A3484E" w:rsidRPr="006352A4" w:rsidRDefault="00A3484E" w:rsidP="00A3484E">
            <w:pPr>
              <w:rPr>
                <w:sz w:val="18"/>
                <w:szCs w:val="18"/>
              </w:rPr>
            </w:pPr>
            <w:r w:rsidRPr="006352A4">
              <w:rPr>
                <w:sz w:val="18"/>
                <w:szCs w:val="18"/>
              </w:rPr>
              <w:t>Lecture 8</w:t>
            </w:r>
          </w:p>
        </w:tc>
        <w:tc>
          <w:tcPr>
            <w:tcW w:w="7740" w:type="dxa"/>
          </w:tcPr>
          <w:p w14:paraId="150D2BF1" w14:textId="77777777" w:rsidR="00A3484E" w:rsidRPr="006352A4" w:rsidRDefault="0084104E" w:rsidP="00A3484E">
            <w:pPr>
              <w:rPr>
                <w:sz w:val="18"/>
                <w:szCs w:val="18"/>
              </w:rPr>
            </w:pPr>
            <w:r w:rsidRPr="006352A4">
              <w:rPr>
                <w:sz w:val="18"/>
                <w:szCs w:val="18"/>
              </w:rPr>
              <w:t>Computer Stack</w:t>
            </w:r>
          </w:p>
        </w:tc>
      </w:tr>
      <w:tr w:rsidR="00A3484E" w14:paraId="5E72B9A2" w14:textId="77777777" w:rsidTr="00FB3A77">
        <w:tc>
          <w:tcPr>
            <w:tcW w:w="1615" w:type="dxa"/>
          </w:tcPr>
          <w:p w14:paraId="111C0040" w14:textId="77777777" w:rsidR="00A3484E" w:rsidRPr="006352A4" w:rsidRDefault="00A3484E" w:rsidP="00A3484E">
            <w:pPr>
              <w:rPr>
                <w:sz w:val="18"/>
                <w:szCs w:val="18"/>
              </w:rPr>
            </w:pPr>
            <w:r w:rsidRPr="006352A4">
              <w:rPr>
                <w:sz w:val="18"/>
                <w:szCs w:val="18"/>
              </w:rPr>
              <w:t>Lab 8</w:t>
            </w:r>
          </w:p>
        </w:tc>
        <w:tc>
          <w:tcPr>
            <w:tcW w:w="7740" w:type="dxa"/>
          </w:tcPr>
          <w:p w14:paraId="7A42598F" w14:textId="77777777" w:rsidR="00A3484E" w:rsidRPr="006352A4" w:rsidRDefault="0084104E" w:rsidP="0084104E">
            <w:pPr>
              <w:rPr>
                <w:sz w:val="18"/>
                <w:szCs w:val="18"/>
              </w:rPr>
            </w:pPr>
            <w:proofErr w:type="spellStart"/>
            <w:r w:rsidRPr="006352A4">
              <w:rPr>
                <w:sz w:val="18"/>
                <w:szCs w:val="18"/>
              </w:rPr>
              <w:t>GoldField</w:t>
            </w:r>
            <w:proofErr w:type="spellEnd"/>
            <w:r w:rsidRPr="006352A4">
              <w:rPr>
                <w:sz w:val="18"/>
                <w:szCs w:val="18"/>
              </w:rPr>
              <w:t>: Reacting to Movers</w:t>
            </w:r>
          </w:p>
        </w:tc>
      </w:tr>
      <w:tr w:rsidR="00A3484E" w14:paraId="612AB9C2" w14:textId="77777777" w:rsidTr="00FB3A77">
        <w:tc>
          <w:tcPr>
            <w:tcW w:w="1615" w:type="dxa"/>
          </w:tcPr>
          <w:p w14:paraId="72487143" w14:textId="77777777" w:rsidR="00A3484E" w:rsidRPr="006352A4" w:rsidRDefault="00A3484E" w:rsidP="00A3484E">
            <w:pPr>
              <w:rPr>
                <w:sz w:val="18"/>
                <w:szCs w:val="18"/>
              </w:rPr>
            </w:pPr>
            <w:r w:rsidRPr="006352A4">
              <w:rPr>
                <w:sz w:val="18"/>
                <w:szCs w:val="18"/>
              </w:rPr>
              <w:t>Homework 8</w:t>
            </w:r>
          </w:p>
        </w:tc>
        <w:tc>
          <w:tcPr>
            <w:tcW w:w="7740" w:type="dxa"/>
          </w:tcPr>
          <w:p w14:paraId="602E0961" w14:textId="77777777"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Look-plan algorithms</w:t>
            </w:r>
          </w:p>
        </w:tc>
      </w:tr>
      <w:tr w:rsidR="00A3484E" w14:paraId="122813D9" w14:textId="77777777" w:rsidTr="00FB3A77">
        <w:tc>
          <w:tcPr>
            <w:tcW w:w="1615" w:type="dxa"/>
          </w:tcPr>
          <w:p w14:paraId="3F253A6B" w14:textId="77777777" w:rsidR="00A3484E" w:rsidRPr="006352A4" w:rsidRDefault="00A3484E" w:rsidP="00A3484E">
            <w:pPr>
              <w:rPr>
                <w:sz w:val="18"/>
                <w:szCs w:val="18"/>
              </w:rPr>
            </w:pPr>
            <w:r w:rsidRPr="006352A4">
              <w:rPr>
                <w:sz w:val="18"/>
                <w:szCs w:val="18"/>
              </w:rPr>
              <w:t>Assignment 9</w:t>
            </w:r>
          </w:p>
        </w:tc>
        <w:tc>
          <w:tcPr>
            <w:tcW w:w="7740" w:type="dxa"/>
          </w:tcPr>
          <w:p w14:paraId="123EE6C7" w14:textId="77777777" w:rsidR="00A3484E" w:rsidRPr="006352A4" w:rsidRDefault="0084104E" w:rsidP="00A3484E">
            <w:pPr>
              <w:rPr>
                <w:sz w:val="18"/>
                <w:szCs w:val="18"/>
              </w:rPr>
            </w:pPr>
            <w:proofErr w:type="spellStart"/>
            <w:r w:rsidRPr="006352A4">
              <w:rPr>
                <w:sz w:val="18"/>
                <w:szCs w:val="18"/>
              </w:rPr>
              <w:t>GoldField</w:t>
            </w:r>
            <w:proofErr w:type="spellEnd"/>
            <w:r w:rsidRPr="006352A4">
              <w:rPr>
                <w:sz w:val="18"/>
                <w:szCs w:val="18"/>
              </w:rPr>
              <w:t>: Mover chase scenes</w:t>
            </w:r>
          </w:p>
        </w:tc>
      </w:tr>
      <w:tr w:rsidR="00A3484E" w14:paraId="0B12D6A7" w14:textId="77777777" w:rsidTr="00FB3A77">
        <w:tc>
          <w:tcPr>
            <w:tcW w:w="1615" w:type="dxa"/>
          </w:tcPr>
          <w:p w14:paraId="268E1E1C" w14:textId="77777777" w:rsidR="00A3484E" w:rsidRPr="006352A4" w:rsidRDefault="00A3484E" w:rsidP="00A3484E">
            <w:pPr>
              <w:rPr>
                <w:sz w:val="18"/>
                <w:szCs w:val="18"/>
              </w:rPr>
            </w:pPr>
            <w:r w:rsidRPr="006352A4">
              <w:rPr>
                <w:sz w:val="18"/>
                <w:szCs w:val="18"/>
              </w:rPr>
              <w:t>Homework 9</w:t>
            </w:r>
          </w:p>
        </w:tc>
        <w:tc>
          <w:tcPr>
            <w:tcW w:w="7740" w:type="dxa"/>
          </w:tcPr>
          <w:p w14:paraId="3525ED71" w14:textId="77777777" w:rsidR="00A3484E" w:rsidRPr="006352A4" w:rsidRDefault="0084104E" w:rsidP="00A3484E">
            <w:pPr>
              <w:rPr>
                <w:sz w:val="18"/>
                <w:szCs w:val="18"/>
              </w:rPr>
            </w:pPr>
            <w:r w:rsidRPr="006352A4">
              <w:rPr>
                <w:sz w:val="18"/>
                <w:szCs w:val="18"/>
              </w:rPr>
              <w:t>Digital representation of data</w:t>
            </w:r>
          </w:p>
        </w:tc>
      </w:tr>
      <w:tr w:rsidR="00A3484E" w14:paraId="3E3AC6B7" w14:textId="77777777" w:rsidTr="00FB3A77">
        <w:tc>
          <w:tcPr>
            <w:tcW w:w="1615" w:type="dxa"/>
          </w:tcPr>
          <w:p w14:paraId="6CC18CE5" w14:textId="77777777" w:rsidR="00A3484E" w:rsidRPr="006352A4" w:rsidRDefault="00A3484E" w:rsidP="00A3484E">
            <w:pPr>
              <w:rPr>
                <w:sz w:val="18"/>
                <w:szCs w:val="18"/>
              </w:rPr>
            </w:pPr>
            <w:r w:rsidRPr="006352A4">
              <w:rPr>
                <w:sz w:val="18"/>
                <w:szCs w:val="18"/>
              </w:rPr>
              <w:t xml:space="preserve">Assignment </w:t>
            </w:r>
            <w:r w:rsidR="00FB3A77" w:rsidRPr="006352A4">
              <w:rPr>
                <w:sz w:val="18"/>
                <w:szCs w:val="18"/>
              </w:rPr>
              <w:t>10</w:t>
            </w:r>
          </w:p>
        </w:tc>
        <w:tc>
          <w:tcPr>
            <w:tcW w:w="7740" w:type="dxa"/>
          </w:tcPr>
          <w:p w14:paraId="5847314A" w14:textId="77777777" w:rsidR="00A3484E" w:rsidRPr="006352A4" w:rsidRDefault="0084104E" w:rsidP="00A3484E">
            <w:pPr>
              <w:rPr>
                <w:sz w:val="18"/>
                <w:szCs w:val="18"/>
              </w:rPr>
            </w:pPr>
            <w:r w:rsidRPr="006352A4">
              <w:rPr>
                <w:sz w:val="18"/>
                <w:szCs w:val="18"/>
              </w:rPr>
              <w:t>Moore’s Law</w:t>
            </w:r>
          </w:p>
        </w:tc>
      </w:tr>
      <w:tr w:rsidR="00A3484E" w14:paraId="08CC10A0" w14:textId="77777777" w:rsidTr="00FB3A77">
        <w:tc>
          <w:tcPr>
            <w:tcW w:w="1615" w:type="dxa"/>
          </w:tcPr>
          <w:p w14:paraId="6FE6245B" w14:textId="77777777" w:rsidR="00A3484E" w:rsidRPr="006352A4" w:rsidRDefault="00A3484E" w:rsidP="00A3484E">
            <w:pPr>
              <w:rPr>
                <w:sz w:val="18"/>
                <w:szCs w:val="18"/>
              </w:rPr>
            </w:pPr>
            <w:r w:rsidRPr="006352A4">
              <w:rPr>
                <w:sz w:val="18"/>
                <w:szCs w:val="18"/>
              </w:rPr>
              <w:t xml:space="preserve">Lecture </w:t>
            </w:r>
            <w:r w:rsidR="00FB3A77" w:rsidRPr="006352A4">
              <w:rPr>
                <w:sz w:val="18"/>
                <w:szCs w:val="18"/>
              </w:rPr>
              <w:t>10</w:t>
            </w:r>
          </w:p>
        </w:tc>
        <w:tc>
          <w:tcPr>
            <w:tcW w:w="7740" w:type="dxa"/>
          </w:tcPr>
          <w:p w14:paraId="6B0DBB01" w14:textId="77777777" w:rsidR="00A3484E" w:rsidRPr="006352A4" w:rsidRDefault="0084104E" w:rsidP="00A3484E">
            <w:pPr>
              <w:rPr>
                <w:sz w:val="18"/>
                <w:szCs w:val="18"/>
              </w:rPr>
            </w:pPr>
            <w:r w:rsidRPr="006352A4">
              <w:rPr>
                <w:sz w:val="18"/>
                <w:szCs w:val="18"/>
              </w:rPr>
              <w:t>Theory of computation; computer scaling</w:t>
            </w:r>
          </w:p>
        </w:tc>
      </w:tr>
      <w:tr w:rsidR="00A3484E" w14:paraId="1A1FABF1" w14:textId="77777777" w:rsidTr="00FB3A77">
        <w:tc>
          <w:tcPr>
            <w:tcW w:w="1615" w:type="dxa"/>
          </w:tcPr>
          <w:p w14:paraId="17A675F6" w14:textId="77777777" w:rsidR="00A3484E" w:rsidRPr="006352A4" w:rsidRDefault="00A3484E" w:rsidP="00A3484E">
            <w:pPr>
              <w:rPr>
                <w:sz w:val="18"/>
                <w:szCs w:val="18"/>
              </w:rPr>
            </w:pPr>
            <w:r w:rsidRPr="006352A4">
              <w:rPr>
                <w:sz w:val="18"/>
                <w:szCs w:val="18"/>
              </w:rPr>
              <w:t xml:space="preserve">Homework </w:t>
            </w:r>
            <w:r w:rsidR="00FB3A77" w:rsidRPr="006352A4">
              <w:rPr>
                <w:sz w:val="18"/>
                <w:szCs w:val="18"/>
              </w:rPr>
              <w:t>10</w:t>
            </w:r>
          </w:p>
        </w:tc>
        <w:tc>
          <w:tcPr>
            <w:tcW w:w="7740" w:type="dxa"/>
          </w:tcPr>
          <w:p w14:paraId="68081BCE" w14:textId="77777777" w:rsidR="00A3484E" w:rsidRPr="006352A4" w:rsidRDefault="0084104E" w:rsidP="00A3484E">
            <w:pPr>
              <w:rPr>
                <w:sz w:val="18"/>
                <w:szCs w:val="18"/>
              </w:rPr>
            </w:pPr>
            <w:r w:rsidRPr="006352A4">
              <w:rPr>
                <w:sz w:val="18"/>
                <w:szCs w:val="18"/>
              </w:rPr>
              <w:t>Computer Specification</w:t>
            </w:r>
          </w:p>
        </w:tc>
      </w:tr>
      <w:tr w:rsidR="00A3484E" w14:paraId="26A8AC1F" w14:textId="77777777" w:rsidTr="00FB3A77">
        <w:tc>
          <w:tcPr>
            <w:tcW w:w="1615" w:type="dxa"/>
          </w:tcPr>
          <w:p w14:paraId="4C140AED" w14:textId="77777777" w:rsidR="00A3484E" w:rsidRPr="006352A4" w:rsidRDefault="00A3484E" w:rsidP="00A3484E">
            <w:pPr>
              <w:rPr>
                <w:sz w:val="18"/>
                <w:szCs w:val="18"/>
              </w:rPr>
            </w:pPr>
            <w:r w:rsidRPr="006352A4">
              <w:rPr>
                <w:sz w:val="18"/>
                <w:szCs w:val="18"/>
              </w:rPr>
              <w:t xml:space="preserve">Assignment </w:t>
            </w:r>
            <w:r w:rsidR="00FB3A77" w:rsidRPr="006352A4">
              <w:rPr>
                <w:sz w:val="18"/>
                <w:szCs w:val="18"/>
              </w:rPr>
              <w:t>11</w:t>
            </w:r>
          </w:p>
        </w:tc>
        <w:tc>
          <w:tcPr>
            <w:tcW w:w="7740" w:type="dxa"/>
          </w:tcPr>
          <w:p w14:paraId="37F3FFCA" w14:textId="77777777" w:rsidR="00A3484E" w:rsidRPr="006352A4" w:rsidRDefault="0084104E" w:rsidP="00A3484E">
            <w:pPr>
              <w:rPr>
                <w:sz w:val="18"/>
                <w:szCs w:val="18"/>
              </w:rPr>
            </w:pPr>
            <w:r w:rsidRPr="006352A4">
              <w:rPr>
                <w:sz w:val="18"/>
                <w:szCs w:val="18"/>
              </w:rPr>
              <w:t>Personal Security Audit</w:t>
            </w:r>
          </w:p>
        </w:tc>
      </w:tr>
      <w:tr w:rsidR="00A3484E" w14:paraId="634022E5" w14:textId="77777777" w:rsidTr="00FB3A77">
        <w:tc>
          <w:tcPr>
            <w:tcW w:w="1615" w:type="dxa"/>
          </w:tcPr>
          <w:p w14:paraId="2FDFDC88" w14:textId="77777777" w:rsidR="00A3484E" w:rsidRPr="006352A4" w:rsidRDefault="00A3484E" w:rsidP="00A3484E">
            <w:pPr>
              <w:rPr>
                <w:sz w:val="18"/>
                <w:szCs w:val="18"/>
              </w:rPr>
            </w:pPr>
            <w:r w:rsidRPr="006352A4">
              <w:rPr>
                <w:sz w:val="18"/>
                <w:szCs w:val="18"/>
              </w:rPr>
              <w:t xml:space="preserve">Lecture </w:t>
            </w:r>
            <w:r w:rsidR="00FB3A77" w:rsidRPr="006352A4">
              <w:rPr>
                <w:sz w:val="18"/>
                <w:szCs w:val="18"/>
              </w:rPr>
              <w:t>11</w:t>
            </w:r>
          </w:p>
        </w:tc>
        <w:tc>
          <w:tcPr>
            <w:tcW w:w="7740" w:type="dxa"/>
          </w:tcPr>
          <w:p w14:paraId="3A1C1AE2" w14:textId="77777777" w:rsidR="00A3484E" w:rsidRPr="006352A4" w:rsidRDefault="0084104E" w:rsidP="00A3484E">
            <w:pPr>
              <w:rPr>
                <w:sz w:val="18"/>
                <w:szCs w:val="18"/>
              </w:rPr>
            </w:pPr>
            <w:r w:rsidRPr="006352A4">
              <w:rPr>
                <w:sz w:val="18"/>
                <w:szCs w:val="18"/>
              </w:rPr>
              <w:t>Security</w:t>
            </w:r>
          </w:p>
        </w:tc>
      </w:tr>
      <w:tr w:rsidR="00A3484E" w14:paraId="0ECFE240" w14:textId="77777777" w:rsidTr="00FB3A77">
        <w:tc>
          <w:tcPr>
            <w:tcW w:w="1615" w:type="dxa"/>
          </w:tcPr>
          <w:p w14:paraId="2E87A061" w14:textId="77777777" w:rsidR="00A3484E" w:rsidRPr="006352A4" w:rsidRDefault="00A3484E" w:rsidP="00A3484E">
            <w:pPr>
              <w:rPr>
                <w:sz w:val="18"/>
                <w:szCs w:val="18"/>
              </w:rPr>
            </w:pPr>
            <w:r w:rsidRPr="006352A4">
              <w:rPr>
                <w:sz w:val="18"/>
                <w:szCs w:val="18"/>
              </w:rPr>
              <w:t xml:space="preserve">Homework </w:t>
            </w:r>
            <w:r w:rsidR="00FB3A77" w:rsidRPr="006352A4">
              <w:rPr>
                <w:sz w:val="18"/>
                <w:szCs w:val="18"/>
              </w:rPr>
              <w:t>11</w:t>
            </w:r>
          </w:p>
        </w:tc>
        <w:tc>
          <w:tcPr>
            <w:tcW w:w="7740" w:type="dxa"/>
          </w:tcPr>
          <w:p w14:paraId="24208660" w14:textId="77777777" w:rsidR="00A3484E" w:rsidRPr="006352A4" w:rsidRDefault="0084104E" w:rsidP="00A3484E">
            <w:pPr>
              <w:rPr>
                <w:sz w:val="18"/>
                <w:szCs w:val="18"/>
              </w:rPr>
            </w:pPr>
            <w:r w:rsidRPr="006352A4">
              <w:rPr>
                <w:sz w:val="18"/>
                <w:szCs w:val="18"/>
              </w:rPr>
              <w:t>Personal Security Improvement</w:t>
            </w:r>
          </w:p>
        </w:tc>
      </w:tr>
      <w:tr w:rsidR="00FB3A77" w14:paraId="23C16244" w14:textId="77777777" w:rsidTr="00FB3A77">
        <w:tc>
          <w:tcPr>
            <w:tcW w:w="1615" w:type="dxa"/>
          </w:tcPr>
          <w:p w14:paraId="58276EC4" w14:textId="77777777" w:rsidR="00FB3A77" w:rsidRPr="006352A4" w:rsidRDefault="00FB3A77" w:rsidP="00FB3A77">
            <w:pPr>
              <w:rPr>
                <w:sz w:val="18"/>
                <w:szCs w:val="18"/>
              </w:rPr>
            </w:pPr>
            <w:r w:rsidRPr="006352A4">
              <w:rPr>
                <w:sz w:val="18"/>
                <w:szCs w:val="18"/>
              </w:rPr>
              <w:t>Assignment 12</w:t>
            </w:r>
          </w:p>
        </w:tc>
        <w:tc>
          <w:tcPr>
            <w:tcW w:w="7740" w:type="dxa"/>
          </w:tcPr>
          <w:p w14:paraId="7BD133E9" w14:textId="77777777" w:rsidR="00FB3A77" w:rsidRPr="006352A4" w:rsidRDefault="0084104E" w:rsidP="00FB3A77">
            <w:pPr>
              <w:rPr>
                <w:sz w:val="18"/>
                <w:szCs w:val="18"/>
              </w:rPr>
            </w:pPr>
            <w:r w:rsidRPr="006352A4">
              <w:rPr>
                <w:sz w:val="18"/>
                <w:szCs w:val="18"/>
              </w:rPr>
              <w:t>AI Questions</w:t>
            </w:r>
          </w:p>
        </w:tc>
      </w:tr>
      <w:tr w:rsidR="00FB3A77" w14:paraId="6C063C8D" w14:textId="77777777" w:rsidTr="00FB3A77">
        <w:tc>
          <w:tcPr>
            <w:tcW w:w="1615" w:type="dxa"/>
          </w:tcPr>
          <w:p w14:paraId="4CE37E7A" w14:textId="77777777" w:rsidR="00FB3A77" w:rsidRPr="006352A4" w:rsidRDefault="00FB3A77" w:rsidP="00FB3A77">
            <w:pPr>
              <w:rPr>
                <w:sz w:val="18"/>
                <w:szCs w:val="18"/>
              </w:rPr>
            </w:pPr>
            <w:r w:rsidRPr="006352A4">
              <w:rPr>
                <w:sz w:val="18"/>
                <w:szCs w:val="18"/>
              </w:rPr>
              <w:t>Lecture 12</w:t>
            </w:r>
          </w:p>
        </w:tc>
        <w:tc>
          <w:tcPr>
            <w:tcW w:w="7740" w:type="dxa"/>
          </w:tcPr>
          <w:p w14:paraId="4E77FBDD" w14:textId="77777777" w:rsidR="00FB3A77" w:rsidRPr="006352A4" w:rsidRDefault="0084104E" w:rsidP="00FB3A77">
            <w:pPr>
              <w:rPr>
                <w:sz w:val="18"/>
                <w:szCs w:val="18"/>
              </w:rPr>
            </w:pPr>
            <w:r w:rsidRPr="006352A4">
              <w:rPr>
                <w:sz w:val="18"/>
                <w:szCs w:val="18"/>
              </w:rPr>
              <w:t>AI and Software Engineering</w:t>
            </w:r>
          </w:p>
        </w:tc>
      </w:tr>
      <w:tr w:rsidR="00FB3A77" w14:paraId="2F7E9938" w14:textId="77777777" w:rsidTr="00FB3A77">
        <w:tc>
          <w:tcPr>
            <w:tcW w:w="1615" w:type="dxa"/>
          </w:tcPr>
          <w:p w14:paraId="464DE34F" w14:textId="77777777" w:rsidR="00FB3A77" w:rsidRPr="006352A4" w:rsidRDefault="00FB3A77" w:rsidP="00FB3A77">
            <w:pPr>
              <w:rPr>
                <w:sz w:val="18"/>
                <w:szCs w:val="18"/>
              </w:rPr>
            </w:pPr>
            <w:r w:rsidRPr="006352A4">
              <w:rPr>
                <w:sz w:val="18"/>
                <w:szCs w:val="18"/>
              </w:rPr>
              <w:t>Homework 12</w:t>
            </w:r>
          </w:p>
        </w:tc>
        <w:tc>
          <w:tcPr>
            <w:tcW w:w="7740" w:type="dxa"/>
          </w:tcPr>
          <w:p w14:paraId="351631BB" w14:textId="77777777" w:rsidR="00FB3A77" w:rsidRPr="006352A4" w:rsidRDefault="0084104E" w:rsidP="00FB3A77">
            <w:pPr>
              <w:rPr>
                <w:sz w:val="18"/>
                <w:szCs w:val="18"/>
              </w:rPr>
            </w:pPr>
            <w:r w:rsidRPr="006352A4">
              <w:rPr>
                <w:sz w:val="18"/>
                <w:szCs w:val="18"/>
              </w:rPr>
              <w:t>Software Engineering Processes</w:t>
            </w:r>
          </w:p>
        </w:tc>
      </w:tr>
      <w:tr w:rsidR="00FB3A77" w14:paraId="0D05868C" w14:textId="77777777" w:rsidTr="00FB3A77">
        <w:tc>
          <w:tcPr>
            <w:tcW w:w="1615" w:type="dxa"/>
          </w:tcPr>
          <w:p w14:paraId="26C8BB5C" w14:textId="77777777" w:rsidR="00FB3A77" w:rsidRPr="006352A4" w:rsidRDefault="00FB3A77" w:rsidP="00FB3A77">
            <w:pPr>
              <w:rPr>
                <w:sz w:val="18"/>
                <w:szCs w:val="18"/>
              </w:rPr>
            </w:pPr>
            <w:r w:rsidRPr="006352A4">
              <w:rPr>
                <w:sz w:val="18"/>
                <w:szCs w:val="18"/>
              </w:rPr>
              <w:t>Assignment 13</w:t>
            </w:r>
          </w:p>
        </w:tc>
        <w:tc>
          <w:tcPr>
            <w:tcW w:w="7740" w:type="dxa"/>
          </w:tcPr>
          <w:p w14:paraId="7DC86CDE" w14:textId="77777777" w:rsidR="00FB3A77" w:rsidRPr="006352A4" w:rsidRDefault="0084104E" w:rsidP="00FB3A77">
            <w:pPr>
              <w:rPr>
                <w:sz w:val="18"/>
                <w:szCs w:val="18"/>
              </w:rPr>
            </w:pPr>
            <w:r w:rsidRPr="006352A4">
              <w:rPr>
                <w:sz w:val="18"/>
                <w:szCs w:val="18"/>
              </w:rPr>
              <w:t>Algorithm Examples</w:t>
            </w:r>
          </w:p>
        </w:tc>
      </w:tr>
      <w:tr w:rsidR="00FB3A77" w14:paraId="388F4929" w14:textId="77777777" w:rsidTr="00FB3A77">
        <w:tc>
          <w:tcPr>
            <w:tcW w:w="1615" w:type="dxa"/>
          </w:tcPr>
          <w:p w14:paraId="2807731D" w14:textId="77777777" w:rsidR="00FB3A77" w:rsidRPr="006352A4" w:rsidRDefault="00FB3A77" w:rsidP="00FB3A77">
            <w:pPr>
              <w:rPr>
                <w:sz w:val="18"/>
                <w:szCs w:val="18"/>
              </w:rPr>
            </w:pPr>
            <w:r w:rsidRPr="006352A4">
              <w:rPr>
                <w:sz w:val="18"/>
                <w:szCs w:val="18"/>
              </w:rPr>
              <w:t>Lecture 13</w:t>
            </w:r>
          </w:p>
        </w:tc>
        <w:tc>
          <w:tcPr>
            <w:tcW w:w="7740" w:type="dxa"/>
          </w:tcPr>
          <w:p w14:paraId="40D7F999" w14:textId="77777777" w:rsidR="00FB3A77" w:rsidRPr="006352A4" w:rsidRDefault="0084104E" w:rsidP="00FB3A77">
            <w:pPr>
              <w:rPr>
                <w:sz w:val="18"/>
                <w:szCs w:val="18"/>
              </w:rPr>
            </w:pPr>
            <w:r w:rsidRPr="006352A4">
              <w:rPr>
                <w:sz w:val="18"/>
                <w:szCs w:val="18"/>
              </w:rPr>
              <w:t>Algorithm Efficiency</w:t>
            </w:r>
          </w:p>
        </w:tc>
      </w:tr>
      <w:tr w:rsidR="00FB3A77" w14:paraId="65DF0C41" w14:textId="77777777" w:rsidTr="00FB3A77">
        <w:tc>
          <w:tcPr>
            <w:tcW w:w="1615" w:type="dxa"/>
          </w:tcPr>
          <w:p w14:paraId="6BF676EB" w14:textId="77777777" w:rsidR="00FB3A77" w:rsidRPr="006352A4" w:rsidRDefault="00FB3A77" w:rsidP="00FB3A77">
            <w:pPr>
              <w:rPr>
                <w:sz w:val="18"/>
                <w:szCs w:val="18"/>
              </w:rPr>
            </w:pPr>
            <w:r w:rsidRPr="006352A4">
              <w:rPr>
                <w:sz w:val="18"/>
                <w:szCs w:val="18"/>
              </w:rPr>
              <w:t>Homework 13</w:t>
            </w:r>
          </w:p>
        </w:tc>
        <w:tc>
          <w:tcPr>
            <w:tcW w:w="7740" w:type="dxa"/>
          </w:tcPr>
          <w:p w14:paraId="693D0B15" w14:textId="77777777" w:rsidR="00FB3A77" w:rsidRPr="006352A4" w:rsidRDefault="0084104E" w:rsidP="00FB3A77">
            <w:pPr>
              <w:rPr>
                <w:sz w:val="18"/>
                <w:szCs w:val="18"/>
              </w:rPr>
            </w:pPr>
            <w:r w:rsidRPr="006352A4">
              <w:rPr>
                <w:sz w:val="18"/>
                <w:szCs w:val="18"/>
              </w:rPr>
              <w:t>Sorting Algorithm Efficiency</w:t>
            </w:r>
          </w:p>
        </w:tc>
      </w:tr>
      <w:tr w:rsidR="00FB3A77" w14:paraId="46179941" w14:textId="77777777" w:rsidTr="00FB3A77">
        <w:tc>
          <w:tcPr>
            <w:tcW w:w="1615" w:type="dxa"/>
          </w:tcPr>
          <w:p w14:paraId="38E5FB78" w14:textId="77777777" w:rsidR="00FB3A77" w:rsidRPr="006352A4" w:rsidRDefault="00FB3A77" w:rsidP="00FB3A77">
            <w:pPr>
              <w:rPr>
                <w:sz w:val="18"/>
                <w:szCs w:val="18"/>
              </w:rPr>
            </w:pPr>
            <w:r w:rsidRPr="006352A4">
              <w:rPr>
                <w:sz w:val="18"/>
                <w:szCs w:val="18"/>
              </w:rPr>
              <w:t>Assignment 14</w:t>
            </w:r>
          </w:p>
        </w:tc>
        <w:tc>
          <w:tcPr>
            <w:tcW w:w="7740" w:type="dxa"/>
          </w:tcPr>
          <w:p w14:paraId="69ED0CF9" w14:textId="77777777" w:rsidR="00FB3A77" w:rsidRPr="006352A4" w:rsidRDefault="0084104E" w:rsidP="00FB3A77">
            <w:pPr>
              <w:rPr>
                <w:sz w:val="18"/>
                <w:szCs w:val="18"/>
              </w:rPr>
            </w:pPr>
            <w:r w:rsidRPr="006352A4">
              <w:rPr>
                <w:sz w:val="18"/>
                <w:szCs w:val="18"/>
              </w:rPr>
              <w:t>Language of Choice: Hello World</w:t>
            </w:r>
          </w:p>
        </w:tc>
      </w:tr>
      <w:tr w:rsidR="00FB3A77" w14:paraId="189D7E63" w14:textId="77777777" w:rsidTr="00FB3A77">
        <w:tc>
          <w:tcPr>
            <w:tcW w:w="1615" w:type="dxa"/>
          </w:tcPr>
          <w:p w14:paraId="125F2291" w14:textId="77777777" w:rsidR="00FB3A77" w:rsidRPr="006352A4" w:rsidRDefault="00FB3A77" w:rsidP="00FB3A77">
            <w:pPr>
              <w:rPr>
                <w:sz w:val="18"/>
                <w:szCs w:val="18"/>
              </w:rPr>
            </w:pPr>
            <w:r w:rsidRPr="006352A4">
              <w:rPr>
                <w:sz w:val="18"/>
                <w:szCs w:val="18"/>
              </w:rPr>
              <w:t>Lecture 14</w:t>
            </w:r>
          </w:p>
        </w:tc>
        <w:tc>
          <w:tcPr>
            <w:tcW w:w="7740" w:type="dxa"/>
          </w:tcPr>
          <w:p w14:paraId="66BDC0E2" w14:textId="77777777" w:rsidR="00FB3A77" w:rsidRPr="006352A4" w:rsidRDefault="0084104E" w:rsidP="00FB3A77">
            <w:pPr>
              <w:rPr>
                <w:sz w:val="18"/>
                <w:szCs w:val="18"/>
              </w:rPr>
            </w:pPr>
            <w:r w:rsidRPr="006352A4">
              <w:rPr>
                <w:sz w:val="18"/>
                <w:szCs w:val="18"/>
              </w:rPr>
              <w:t>Languages</w:t>
            </w:r>
          </w:p>
        </w:tc>
      </w:tr>
      <w:tr w:rsidR="00FB3A77" w14:paraId="1A3ACCD3" w14:textId="77777777" w:rsidTr="00FB3A77">
        <w:tc>
          <w:tcPr>
            <w:tcW w:w="1615" w:type="dxa"/>
          </w:tcPr>
          <w:p w14:paraId="6D065F19" w14:textId="77777777" w:rsidR="00FB3A77" w:rsidRPr="006352A4" w:rsidRDefault="00FB3A77" w:rsidP="00FB3A77">
            <w:pPr>
              <w:rPr>
                <w:sz w:val="18"/>
                <w:szCs w:val="18"/>
              </w:rPr>
            </w:pPr>
            <w:r w:rsidRPr="006352A4">
              <w:rPr>
                <w:sz w:val="18"/>
                <w:szCs w:val="18"/>
              </w:rPr>
              <w:t>Homework 14</w:t>
            </w:r>
          </w:p>
        </w:tc>
        <w:tc>
          <w:tcPr>
            <w:tcW w:w="7740" w:type="dxa"/>
          </w:tcPr>
          <w:p w14:paraId="287B38B2" w14:textId="77777777" w:rsidR="00FB3A77" w:rsidRPr="006352A4" w:rsidRDefault="0084104E" w:rsidP="00FB3A77">
            <w:pPr>
              <w:rPr>
                <w:sz w:val="18"/>
                <w:szCs w:val="18"/>
              </w:rPr>
            </w:pPr>
            <w:r w:rsidRPr="006352A4">
              <w:rPr>
                <w:sz w:val="18"/>
                <w:szCs w:val="18"/>
              </w:rPr>
              <w:t xml:space="preserve">Semester </w:t>
            </w:r>
            <w:proofErr w:type="spellStart"/>
            <w:r w:rsidRPr="006352A4">
              <w:rPr>
                <w:sz w:val="18"/>
                <w:szCs w:val="18"/>
              </w:rPr>
              <w:t>Reivew</w:t>
            </w:r>
            <w:proofErr w:type="spellEnd"/>
            <w:r w:rsidRPr="006352A4">
              <w:rPr>
                <w:sz w:val="18"/>
                <w:szCs w:val="18"/>
              </w:rPr>
              <w:t xml:space="preserve"> Questions</w:t>
            </w:r>
          </w:p>
        </w:tc>
      </w:tr>
    </w:tbl>
    <w:p w14:paraId="5CD06B0E" w14:textId="77777777" w:rsidR="006352A4" w:rsidRPr="006352A4" w:rsidRDefault="006352A4" w:rsidP="00164F11">
      <w:pPr>
        <w:rPr>
          <w:sz w:val="12"/>
        </w:rPr>
      </w:pPr>
    </w:p>
    <w:p w14:paraId="42A7DEF6" w14:textId="77777777" w:rsidR="00164F11" w:rsidRDefault="00164F11" w:rsidP="00164F11">
      <w:r w:rsidRPr="000B69D2">
        <w:t xml:space="preserve">Rappahannock Community College Course Policies and Procedures can be found at </w:t>
      </w:r>
      <w:hyperlink r:id="rId24" w:history="1">
        <w:r w:rsidRPr="000B69D2">
          <w:rPr>
            <w:rStyle w:val="Hyperlink"/>
          </w:rPr>
          <w:t>http://www.rappahannock.edu/policy/course-policiesrcc/</w:t>
        </w:r>
      </w:hyperlink>
      <w:r w:rsidRPr="000B69D2">
        <w:t>.</w:t>
      </w:r>
      <w:r w:rsidR="00151A28">
        <w:br/>
      </w:r>
      <w:r w:rsidRPr="000B69D2">
        <w:br/>
        <w:t>Teach Act Copyright Notice "The materials provided for this course are only for the use of students enrolled in this course for purposes associated with this course, and may not be retained or further disseminated."</w:t>
      </w:r>
    </w:p>
    <w:sectPr w:rsidR="00164F11" w:rsidSect="00A3384D">
      <w:headerReference w:type="default" r:id="rId25"/>
      <w:footerReference w:type="default" r:id="rId26"/>
      <w:pgSz w:w="12240" w:h="15840"/>
      <w:pgMar w:top="1152" w:right="1440" w:bottom="864" w:left="1440" w:header="72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2BD5A" w14:textId="77777777" w:rsidR="00861D9E" w:rsidRDefault="00861D9E" w:rsidP="00E9298A">
      <w:pPr>
        <w:spacing w:after="0" w:line="240" w:lineRule="auto"/>
      </w:pPr>
      <w:r>
        <w:separator/>
      </w:r>
    </w:p>
  </w:endnote>
  <w:endnote w:type="continuationSeparator" w:id="0">
    <w:p w14:paraId="0CCE303B" w14:textId="77777777" w:rsidR="00861D9E" w:rsidRDefault="00861D9E" w:rsidP="00E9298A">
      <w:pPr>
        <w:spacing w:after="0" w:line="240" w:lineRule="auto"/>
      </w:pPr>
      <w:r>
        <w:continuationSeparator/>
      </w:r>
    </w:p>
  </w:endnote>
  <w:endnote w:type="continuationNotice" w:id="1">
    <w:p w14:paraId="3E425241" w14:textId="77777777" w:rsidR="00861D9E" w:rsidRDefault="00861D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54707" w14:textId="77777777" w:rsidR="00A3484E" w:rsidRDefault="00A34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9B9F0" w14:textId="77777777" w:rsidR="00861D9E" w:rsidRDefault="00861D9E" w:rsidP="00E9298A">
      <w:pPr>
        <w:spacing w:after="0" w:line="240" w:lineRule="auto"/>
      </w:pPr>
      <w:r>
        <w:separator/>
      </w:r>
    </w:p>
  </w:footnote>
  <w:footnote w:type="continuationSeparator" w:id="0">
    <w:p w14:paraId="52CB3A0A" w14:textId="77777777" w:rsidR="00861D9E" w:rsidRDefault="00861D9E" w:rsidP="00E9298A">
      <w:pPr>
        <w:spacing w:after="0" w:line="240" w:lineRule="auto"/>
      </w:pPr>
      <w:r>
        <w:continuationSeparator/>
      </w:r>
    </w:p>
  </w:footnote>
  <w:footnote w:type="continuationNotice" w:id="1">
    <w:p w14:paraId="61107C96" w14:textId="77777777" w:rsidR="00861D9E" w:rsidRDefault="00861D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3B61A" w14:textId="77777777" w:rsidR="00A3484E" w:rsidRDefault="00A3484E">
    <w:pPr>
      <w:pStyle w:val="Header"/>
    </w:pPr>
    <w:r>
      <w:tab/>
    </w:r>
    <w:r>
      <w:tab/>
    </w:r>
  </w:p>
  <w:p w14:paraId="107DEDFF" w14:textId="77777777" w:rsidR="00A3484E" w:rsidRDefault="00A3484E">
    <w:pPr>
      <w:pStyle w:val="Header"/>
    </w:pPr>
  </w:p>
  <w:p w14:paraId="4A200E80" w14:textId="77777777" w:rsidR="00A3484E" w:rsidRDefault="00A348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70A65"/>
    <w:multiLevelType w:val="hybridMultilevel"/>
    <w:tmpl w:val="F4BA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17CAA"/>
    <w:multiLevelType w:val="hybridMultilevel"/>
    <w:tmpl w:val="C66A7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E0406DD"/>
    <w:multiLevelType w:val="hybridMultilevel"/>
    <w:tmpl w:val="A91AB694"/>
    <w:lvl w:ilvl="0" w:tplc="3BD85420">
      <w:numFmt w:val="bullet"/>
      <w:lvlText w:val=""/>
      <w:lvlJc w:val="left"/>
      <w:pPr>
        <w:ind w:left="360" w:hanging="360"/>
      </w:pPr>
      <w:rPr>
        <w:rFonts w:ascii="Symbol" w:eastAsia="Times New Roman" w:hAnsi="Symbol" w:cstheme="minorHAns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5790711"/>
    <w:multiLevelType w:val="hybridMultilevel"/>
    <w:tmpl w:val="8C62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ocumentProtection w:edit="forms" w:formatting="1" w:enforcement="0"/>
  <w:autoFormatOverride/>
  <w:defaultTabStop w:val="720"/>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0MzcxMDAzsTA0NzVQ0lEKTi0uzszPAykwrAUAGjwJXiwAAAA="/>
  </w:docVars>
  <w:rsids>
    <w:rsidRoot w:val="002A133E"/>
    <w:rsid w:val="0000559C"/>
    <w:rsid w:val="000058D7"/>
    <w:rsid w:val="00010706"/>
    <w:rsid w:val="00022A9D"/>
    <w:rsid w:val="000274C2"/>
    <w:rsid w:val="000379F3"/>
    <w:rsid w:val="000573FC"/>
    <w:rsid w:val="000576F1"/>
    <w:rsid w:val="00070A16"/>
    <w:rsid w:val="00085AE8"/>
    <w:rsid w:val="00087C7C"/>
    <w:rsid w:val="00091F10"/>
    <w:rsid w:val="00095124"/>
    <w:rsid w:val="000A5738"/>
    <w:rsid w:val="000B4D00"/>
    <w:rsid w:val="000B69D2"/>
    <w:rsid w:val="000D062A"/>
    <w:rsid w:val="000F489E"/>
    <w:rsid w:val="0012483A"/>
    <w:rsid w:val="00150F50"/>
    <w:rsid w:val="00151A28"/>
    <w:rsid w:val="0016030F"/>
    <w:rsid w:val="00160ADA"/>
    <w:rsid w:val="00164B94"/>
    <w:rsid w:val="00164F11"/>
    <w:rsid w:val="00166DF0"/>
    <w:rsid w:val="00171633"/>
    <w:rsid w:val="00174D70"/>
    <w:rsid w:val="00176E71"/>
    <w:rsid w:val="00182A62"/>
    <w:rsid w:val="00185309"/>
    <w:rsid w:val="00190441"/>
    <w:rsid w:val="0019113C"/>
    <w:rsid w:val="001B49D5"/>
    <w:rsid w:val="001B5B5D"/>
    <w:rsid w:val="001C3B4F"/>
    <w:rsid w:val="001D33A7"/>
    <w:rsid w:val="001E7A04"/>
    <w:rsid w:val="002006E4"/>
    <w:rsid w:val="00201D59"/>
    <w:rsid w:val="002033DC"/>
    <w:rsid w:val="00205BCA"/>
    <w:rsid w:val="00230756"/>
    <w:rsid w:val="00231723"/>
    <w:rsid w:val="002561D8"/>
    <w:rsid w:val="002564FE"/>
    <w:rsid w:val="00256E17"/>
    <w:rsid w:val="00261BF0"/>
    <w:rsid w:val="00262370"/>
    <w:rsid w:val="0027659B"/>
    <w:rsid w:val="002812F2"/>
    <w:rsid w:val="00284F3F"/>
    <w:rsid w:val="00287554"/>
    <w:rsid w:val="0029156E"/>
    <w:rsid w:val="00293A8F"/>
    <w:rsid w:val="00295653"/>
    <w:rsid w:val="0029575F"/>
    <w:rsid w:val="002A133E"/>
    <w:rsid w:val="002C4798"/>
    <w:rsid w:val="002F5E3C"/>
    <w:rsid w:val="00302C69"/>
    <w:rsid w:val="0030728A"/>
    <w:rsid w:val="00315B88"/>
    <w:rsid w:val="00316E04"/>
    <w:rsid w:val="00332303"/>
    <w:rsid w:val="0033315B"/>
    <w:rsid w:val="00344075"/>
    <w:rsid w:val="00380F39"/>
    <w:rsid w:val="003B7F4C"/>
    <w:rsid w:val="003E7A0A"/>
    <w:rsid w:val="00415EF7"/>
    <w:rsid w:val="00426C09"/>
    <w:rsid w:val="00435C8C"/>
    <w:rsid w:val="0043652D"/>
    <w:rsid w:val="00441514"/>
    <w:rsid w:val="00462583"/>
    <w:rsid w:val="004B228F"/>
    <w:rsid w:val="004C457B"/>
    <w:rsid w:val="004C773F"/>
    <w:rsid w:val="004D6CF9"/>
    <w:rsid w:val="00550218"/>
    <w:rsid w:val="00562AE9"/>
    <w:rsid w:val="005824B0"/>
    <w:rsid w:val="00596F27"/>
    <w:rsid w:val="005A2B74"/>
    <w:rsid w:val="005C14E0"/>
    <w:rsid w:val="005D1B9B"/>
    <w:rsid w:val="005E5383"/>
    <w:rsid w:val="005F2DFF"/>
    <w:rsid w:val="005F6FF3"/>
    <w:rsid w:val="006002B7"/>
    <w:rsid w:val="00611AD1"/>
    <w:rsid w:val="00617B5D"/>
    <w:rsid w:val="006352A4"/>
    <w:rsid w:val="0064276C"/>
    <w:rsid w:val="00651B27"/>
    <w:rsid w:val="00654E8C"/>
    <w:rsid w:val="0066184F"/>
    <w:rsid w:val="00674ADF"/>
    <w:rsid w:val="00676E8D"/>
    <w:rsid w:val="0069075D"/>
    <w:rsid w:val="00691F90"/>
    <w:rsid w:val="006A36F2"/>
    <w:rsid w:val="006A4335"/>
    <w:rsid w:val="006B7C9E"/>
    <w:rsid w:val="006C1E32"/>
    <w:rsid w:val="006C575A"/>
    <w:rsid w:val="006D4E33"/>
    <w:rsid w:val="006E7C51"/>
    <w:rsid w:val="007027CC"/>
    <w:rsid w:val="007125FD"/>
    <w:rsid w:val="00724B29"/>
    <w:rsid w:val="007468F2"/>
    <w:rsid w:val="00757DA2"/>
    <w:rsid w:val="00786B32"/>
    <w:rsid w:val="00791B1A"/>
    <w:rsid w:val="007A0FF8"/>
    <w:rsid w:val="007A3B35"/>
    <w:rsid w:val="007D5AD1"/>
    <w:rsid w:val="007E1A07"/>
    <w:rsid w:val="007F6DC4"/>
    <w:rsid w:val="00810470"/>
    <w:rsid w:val="00810480"/>
    <w:rsid w:val="008329EF"/>
    <w:rsid w:val="00840AAA"/>
    <w:rsid w:val="0084104E"/>
    <w:rsid w:val="00854E68"/>
    <w:rsid w:val="00861D9E"/>
    <w:rsid w:val="00890D0E"/>
    <w:rsid w:val="008B45EC"/>
    <w:rsid w:val="008C46B1"/>
    <w:rsid w:val="008E1049"/>
    <w:rsid w:val="008F0D4A"/>
    <w:rsid w:val="008F7E5E"/>
    <w:rsid w:val="00942043"/>
    <w:rsid w:val="0096241C"/>
    <w:rsid w:val="00982B54"/>
    <w:rsid w:val="00984A24"/>
    <w:rsid w:val="009933EB"/>
    <w:rsid w:val="00993F88"/>
    <w:rsid w:val="009D1D24"/>
    <w:rsid w:val="009D3E87"/>
    <w:rsid w:val="009F1826"/>
    <w:rsid w:val="009F1BC3"/>
    <w:rsid w:val="00A12761"/>
    <w:rsid w:val="00A1332F"/>
    <w:rsid w:val="00A32898"/>
    <w:rsid w:val="00A3384D"/>
    <w:rsid w:val="00A3484E"/>
    <w:rsid w:val="00A50902"/>
    <w:rsid w:val="00A53C8F"/>
    <w:rsid w:val="00A6056C"/>
    <w:rsid w:val="00A631E4"/>
    <w:rsid w:val="00A64E13"/>
    <w:rsid w:val="00A753E8"/>
    <w:rsid w:val="00A86B01"/>
    <w:rsid w:val="00AC691B"/>
    <w:rsid w:val="00AD2A20"/>
    <w:rsid w:val="00AE4D0B"/>
    <w:rsid w:val="00AE5B32"/>
    <w:rsid w:val="00AF4CB4"/>
    <w:rsid w:val="00B01F04"/>
    <w:rsid w:val="00B025BF"/>
    <w:rsid w:val="00B0569E"/>
    <w:rsid w:val="00B11BD1"/>
    <w:rsid w:val="00B129D0"/>
    <w:rsid w:val="00B2671A"/>
    <w:rsid w:val="00B40F32"/>
    <w:rsid w:val="00B46F05"/>
    <w:rsid w:val="00B7646D"/>
    <w:rsid w:val="00B77654"/>
    <w:rsid w:val="00B84B49"/>
    <w:rsid w:val="00BC27A1"/>
    <w:rsid w:val="00BE0616"/>
    <w:rsid w:val="00BE112E"/>
    <w:rsid w:val="00BE2723"/>
    <w:rsid w:val="00BE4C2D"/>
    <w:rsid w:val="00C00650"/>
    <w:rsid w:val="00C06A22"/>
    <w:rsid w:val="00C10120"/>
    <w:rsid w:val="00C152CE"/>
    <w:rsid w:val="00C2400B"/>
    <w:rsid w:val="00C428A7"/>
    <w:rsid w:val="00C4614D"/>
    <w:rsid w:val="00C60AA7"/>
    <w:rsid w:val="00C712E2"/>
    <w:rsid w:val="00C71ECF"/>
    <w:rsid w:val="00CC7838"/>
    <w:rsid w:val="00CD2B5D"/>
    <w:rsid w:val="00CE4466"/>
    <w:rsid w:val="00CF3B04"/>
    <w:rsid w:val="00D076BE"/>
    <w:rsid w:val="00D16C11"/>
    <w:rsid w:val="00D4321F"/>
    <w:rsid w:val="00D51940"/>
    <w:rsid w:val="00D656FD"/>
    <w:rsid w:val="00D7596F"/>
    <w:rsid w:val="00D75D92"/>
    <w:rsid w:val="00D963B6"/>
    <w:rsid w:val="00D9792C"/>
    <w:rsid w:val="00DA07FB"/>
    <w:rsid w:val="00DB32BA"/>
    <w:rsid w:val="00DB4DF8"/>
    <w:rsid w:val="00DF0C40"/>
    <w:rsid w:val="00DF32FF"/>
    <w:rsid w:val="00E10FB7"/>
    <w:rsid w:val="00E26B6C"/>
    <w:rsid w:val="00E34DCE"/>
    <w:rsid w:val="00E4504B"/>
    <w:rsid w:val="00E50488"/>
    <w:rsid w:val="00E575F3"/>
    <w:rsid w:val="00E578F4"/>
    <w:rsid w:val="00E63177"/>
    <w:rsid w:val="00E64D7B"/>
    <w:rsid w:val="00E72A37"/>
    <w:rsid w:val="00E86075"/>
    <w:rsid w:val="00E9298A"/>
    <w:rsid w:val="00EA1A4B"/>
    <w:rsid w:val="00EA1FE7"/>
    <w:rsid w:val="00ED5B71"/>
    <w:rsid w:val="00F11854"/>
    <w:rsid w:val="00F1223F"/>
    <w:rsid w:val="00F2673D"/>
    <w:rsid w:val="00F34C24"/>
    <w:rsid w:val="00F47C4A"/>
    <w:rsid w:val="00F47E89"/>
    <w:rsid w:val="00F51D3E"/>
    <w:rsid w:val="00F72149"/>
    <w:rsid w:val="00F9385B"/>
    <w:rsid w:val="00FA143C"/>
    <w:rsid w:val="00FA18D5"/>
    <w:rsid w:val="00FA213B"/>
    <w:rsid w:val="00FA29DA"/>
    <w:rsid w:val="00FA5489"/>
    <w:rsid w:val="00FB1EB0"/>
    <w:rsid w:val="00FB3A77"/>
    <w:rsid w:val="00FB540E"/>
    <w:rsid w:val="00FC2212"/>
    <w:rsid w:val="00FE71E8"/>
    <w:rsid w:val="00FF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41DF"/>
  <w15:docId w15:val="{F3689047-6881-4929-9997-7A7BA698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semiHidden="1" w:unhideWhenUsed="1"/>
    <w:lsdException w:name="Table List 2" w:semiHidden="1" w:unhideWhenUsed="1"/>
    <w:lsdException w:name="Table List 3"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semiHidden="1" w:unhideWhenUsed="1"/>
    <w:lsdException w:name="Table Subtle 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semiHidden="1" w:unhideWhenUsed="1"/>
    <w:lsdException w:name="Table Grid" w:uiPriority="3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uiPriority="65"/>
    <w:lsdException w:name="Medium List 2" w:uiPriority="66"/>
    <w:lsdException w:name="Medium Grid 1" w:uiPriority="67"/>
    <w:lsdException w:name="Medium Grid 2" w:uiPriority="68"/>
    <w:lsdException w:name="Medium Grid 3" w:locked="1" w:uiPriority="69"/>
    <w:lsdException w:name="Dark List" w:uiPriority="70"/>
    <w:lsdException w:name="Colorful Shading" w:locked="1" w:uiPriority="71"/>
    <w:lsdException w:name="Colorful List"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locked="1" w:uiPriority="69"/>
    <w:lsdException w:name="Dark List Accent 1" w:locked="1" w:uiPriority="70"/>
    <w:lsdException w:name="Colorful Shading Accent 1" w:locked="1" w:uiPriority="71"/>
    <w:lsdException w:name="Colorful List Accent 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locked="1" w:uiPriority="69"/>
    <w:lsdException w:name="Dark List Accent 2" w:locked="1" w:uiPriority="70"/>
    <w:lsdException w:name="Colorful Shading Accent 2" w:locked="1" w:uiPriority="71"/>
    <w:lsdException w:name="Colorful List Accent 2"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5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4D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locked/>
    <w:rsid w:val="00661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0FB7"/>
    <w:rPr>
      <w:color w:val="0563C1" w:themeColor="hyperlink"/>
      <w:u w:val="single"/>
    </w:rPr>
  </w:style>
  <w:style w:type="paragraph" w:styleId="NormalWeb">
    <w:name w:val="Normal (Web)"/>
    <w:basedOn w:val="Normal"/>
    <w:uiPriority w:val="99"/>
    <w:semiHidden/>
    <w:unhideWhenUsed/>
    <w:rsid w:val="00A64E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3D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D7D"/>
    <w:rPr>
      <w:rFonts w:ascii="Segoe UI" w:hAnsi="Segoe UI" w:cs="Segoe UI"/>
      <w:sz w:val="18"/>
      <w:szCs w:val="18"/>
    </w:rPr>
  </w:style>
  <w:style w:type="character" w:styleId="PlaceholderText">
    <w:name w:val="Placeholder Text"/>
    <w:basedOn w:val="DefaultParagraphFont"/>
    <w:uiPriority w:val="99"/>
    <w:semiHidden/>
    <w:rsid w:val="00010706"/>
    <w:rPr>
      <w:color w:val="808080"/>
    </w:rPr>
  </w:style>
  <w:style w:type="character" w:styleId="CommentReference">
    <w:name w:val="annotation reference"/>
    <w:basedOn w:val="DefaultParagraphFont"/>
    <w:uiPriority w:val="99"/>
    <w:semiHidden/>
    <w:unhideWhenUsed/>
    <w:rsid w:val="00C4614D"/>
    <w:rPr>
      <w:sz w:val="16"/>
      <w:szCs w:val="16"/>
    </w:rPr>
  </w:style>
  <w:style w:type="paragraph" w:styleId="CommentText">
    <w:name w:val="annotation text"/>
    <w:basedOn w:val="Normal"/>
    <w:link w:val="CommentTextChar"/>
    <w:uiPriority w:val="99"/>
    <w:semiHidden/>
    <w:unhideWhenUsed/>
    <w:rsid w:val="00C4614D"/>
    <w:pPr>
      <w:spacing w:line="240" w:lineRule="auto"/>
    </w:pPr>
    <w:rPr>
      <w:sz w:val="20"/>
      <w:szCs w:val="20"/>
    </w:rPr>
  </w:style>
  <w:style w:type="character" w:customStyle="1" w:styleId="CommentTextChar">
    <w:name w:val="Comment Text Char"/>
    <w:basedOn w:val="DefaultParagraphFont"/>
    <w:link w:val="CommentText"/>
    <w:uiPriority w:val="99"/>
    <w:semiHidden/>
    <w:rsid w:val="00C4614D"/>
    <w:rPr>
      <w:sz w:val="20"/>
      <w:szCs w:val="20"/>
    </w:rPr>
  </w:style>
  <w:style w:type="paragraph" w:styleId="CommentSubject">
    <w:name w:val="annotation subject"/>
    <w:basedOn w:val="CommentText"/>
    <w:next w:val="CommentText"/>
    <w:link w:val="CommentSubjectChar"/>
    <w:uiPriority w:val="99"/>
    <w:semiHidden/>
    <w:unhideWhenUsed/>
    <w:rsid w:val="00C4614D"/>
    <w:rPr>
      <w:b/>
      <w:bCs/>
    </w:rPr>
  </w:style>
  <w:style w:type="character" w:customStyle="1" w:styleId="CommentSubjectChar">
    <w:name w:val="Comment Subject Char"/>
    <w:basedOn w:val="CommentTextChar"/>
    <w:link w:val="CommentSubject"/>
    <w:uiPriority w:val="99"/>
    <w:semiHidden/>
    <w:rsid w:val="00C4614D"/>
    <w:rPr>
      <w:b/>
      <w:bCs/>
      <w:sz w:val="20"/>
      <w:szCs w:val="20"/>
    </w:rPr>
  </w:style>
  <w:style w:type="character" w:customStyle="1" w:styleId="Heading2Char">
    <w:name w:val="Heading 2 Char"/>
    <w:basedOn w:val="DefaultParagraphFont"/>
    <w:link w:val="Heading2"/>
    <w:uiPriority w:val="9"/>
    <w:rsid w:val="00E34D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773F"/>
    <w:pPr>
      <w:ind w:left="720"/>
      <w:contextualSpacing/>
    </w:pPr>
  </w:style>
  <w:style w:type="paragraph" w:styleId="Header">
    <w:name w:val="header"/>
    <w:basedOn w:val="Normal"/>
    <w:link w:val="HeaderChar"/>
    <w:uiPriority w:val="99"/>
    <w:unhideWhenUsed/>
    <w:rsid w:val="00E92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98A"/>
  </w:style>
  <w:style w:type="paragraph" w:styleId="Footer">
    <w:name w:val="footer"/>
    <w:basedOn w:val="Normal"/>
    <w:link w:val="FooterChar"/>
    <w:uiPriority w:val="99"/>
    <w:unhideWhenUsed/>
    <w:rsid w:val="00E92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98A"/>
  </w:style>
  <w:style w:type="character" w:customStyle="1" w:styleId="Heading1Char">
    <w:name w:val="Heading 1 Char"/>
    <w:basedOn w:val="DefaultParagraphFont"/>
    <w:link w:val="Heading1"/>
    <w:uiPriority w:val="9"/>
    <w:rsid w:val="0043652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1332F"/>
    <w:rPr>
      <w:color w:val="954F72" w:themeColor="followedHyperlink"/>
      <w:u w:val="single"/>
    </w:rPr>
  </w:style>
  <w:style w:type="character" w:styleId="Strong">
    <w:name w:val="Strong"/>
    <w:basedOn w:val="DefaultParagraphFont"/>
    <w:uiPriority w:val="22"/>
    <w:qFormat/>
    <w:rsid w:val="002812F2"/>
    <w:rPr>
      <w:b/>
      <w:bCs/>
    </w:rPr>
  </w:style>
  <w:style w:type="character" w:customStyle="1" w:styleId="mi">
    <w:name w:val="mi"/>
    <w:basedOn w:val="DefaultParagraphFont"/>
    <w:rsid w:val="00426C09"/>
  </w:style>
  <w:style w:type="character" w:customStyle="1" w:styleId="mo">
    <w:name w:val="mo"/>
    <w:basedOn w:val="DefaultParagraphFont"/>
    <w:rsid w:val="00426C09"/>
  </w:style>
  <w:style w:type="paragraph" w:styleId="PlainText">
    <w:name w:val="Plain Text"/>
    <w:basedOn w:val="Normal"/>
    <w:link w:val="PlainTextChar"/>
    <w:uiPriority w:val="99"/>
    <w:semiHidden/>
    <w:unhideWhenUsed/>
    <w:rsid w:val="00FA548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A5489"/>
    <w:rPr>
      <w:rFonts w:ascii="Calibri" w:hAnsi="Calibri"/>
      <w:szCs w:val="21"/>
    </w:rPr>
  </w:style>
  <w:style w:type="paragraph" w:styleId="Revision">
    <w:name w:val="Revision"/>
    <w:hidden/>
    <w:uiPriority w:val="99"/>
    <w:semiHidden/>
    <w:rsid w:val="008F0D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72195">
      <w:bodyDiv w:val="1"/>
      <w:marLeft w:val="0"/>
      <w:marRight w:val="0"/>
      <w:marTop w:val="0"/>
      <w:marBottom w:val="0"/>
      <w:divBdr>
        <w:top w:val="none" w:sz="0" w:space="0" w:color="auto"/>
        <w:left w:val="none" w:sz="0" w:space="0" w:color="auto"/>
        <w:bottom w:val="none" w:sz="0" w:space="0" w:color="auto"/>
        <w:right w:val="none" w:sz="0" w:space="0" w:color="auto"/>
      </w:divBdr>
    </w:div>
    <w:div w:id="238490679">
      <w:bodyDiv w:val="1"/>
      <w:marLeft w:val="0"/>
      <w:marRight w:val="0"/>
      <w:marTop w:val="0"/>
      <w:marBottom w:val="0"/>
      <w:divBdr>
        <w:top w:val="none" w:sz="0" w:space="0" w:color="auto"/>
        <w:left w:val="none" w:sz="0" w:space="0" w:color="auto"/>
        <w:bottom w:val="none" w:sz="0" w:space="0" w:color="auto"/>
        <w:right w:val="none" w:sz="0" w:space="0" w:color="auto"/>
      </w:divBdr>
    </w:div>
    <w:div w:id="454909855">
      <w:bodyDiv w:val="1"/>
      <w:marLeft w:val="0"/>
      <w:marRight w:val="0"/>
      <w:marTop w:val="0"/>
      <w:marBottom w:val="0"/>
      <w:divBdr>
        <w:top w:val="none" w:sz="0" w:space="0" w:color="auto"/>
        <w:left w:val="none" w:sz="0" w:space="0" w:color="auto"/>
        <w:bottom w:val="none" w:sz="0" w:space="0" w:color="auto"/>
        <w:right w:val="none" w:sz="0" w:space="0" w:color="auto"/>
      </w:divBdr>
    </w:div>
    <w:div w:id="1023476367">
      <w:bodyDiv w:val="1"/>
      <w:marLeft w:val="0"/>
      <w:marRight w:val="0"/>
      <w:marTop w:val="0"/>
      <w:marBottom w:val="0"/>
      <w:divBdr>
        <w:top w:val="none" w:sz="0" w:space="0" w:color="auto"/>
        <w:left w:val="none" w:sz="0" w:space="0" w:color="auto"/>
        <w:bottom w:val="none" w:sz="0" w:space="0" w:color="auto"/>
        <w:right w:val="none" w:sz="0" w:space="0" w:color="auto"/>
      </w:divBdr>
    </w:div>
    <w:div w:id="1054617905">
      <w:bodyDiv w:val="1"/>
      <w:marLeft w:val="0"/>
      <w:marRight w:val="0"/>
      <w:marTop w:val="0"/>
      <w:marBottom w:val="0"/>
      <w:divBdr>
        <w:top w:val="none" w:sz="0" w:space="0" w:color="auto"/>
        <w:left w:val="none" w:sz="0" w:space="0" w:color="auto"/>
        <w:bottom w:val="none" w:sz="0" w:space="0" w:color="auto"/>
        <w:right w:val="none" w:sz="0" w:space="0" w:color="auto"/>
      </w:divBdr>
    </w:div>
    <w:div w:id="1270552829">
      <w:bodyDiv w:val="1"/>
      <w:marLeft w:val="0"/>
      <w:marRight w:val="0"/>
      <w:marTop w:val="0"/>
      <w:marBottom w:val="0"/>
      <w:divBdr>
        <w:top w:val="none" w:sz="0" w:space="0" w:color="auto"/>
        <w:left w:val="none" w:sz="0" w:space="0" w:color="auto"/>
        <w:bottom w:val="none" w:sz="0" w:space="0" w:color="auto"/>
        <w:right w:val="none" w:sz="0" w:space="0" w:color="auto"/>
      </w:divBdr>
    </w:div>
    <w:div w:id="1514803327">
      <w:bodyDiv w:val="1"/>
      <w:marLeft w:val="0"/>
      <w:marRight w:val="0"/>
      <w:marTop w:val="0"/>
      <w:marBottom w:val="0"/>
      <w:divBdr>
        <w:top w:val="none" w:sz="0" w:space="0" w:color="auto"/>
        <w:left w:val="none" w:sz="0" w:space="0" w:color="auto"/>
        <w:bottom w:val="none" w:sz="0" w:space="0" w:color="auto"/>
        <w:right w:val="none" w:sz="0" w:space="0" w:color="auto"/>
      </w:divBdr>
    </w:div>
    <w:div w:id="1541742672">
      <w:bodyDiv w:val="1"/>
      <w:marLeft w:val="0"/>
      <w:marRight w:val="0"/>
      <w:marTop w:val="0"/>
      <w:marBottom w:val="0"/>
      <w:divBdr>
        <w:top w:val="none" w:sz="0" w:space="0" w:color="auto"/>
        <w:left w:val="none" w:sz="0" w:space="0" w:color="auto"/>
        <w:bottom w:val="none" w:sz="0" w:space="0" w:color="auto"/>
        <w:right w:val="none" w:sz="0" w:space="0" w:color="auto"/>
      </w:divBdr>
    </w:div>
    <w:div w:id="160153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www.rappahannock.edu/catalog/student-handbook/academic-honesty/"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titleix@rappahannock.edu" TargetMode="External"/><Relationship Id="rId7" Type="http://schemas.openxmlformats.org/officeDocument/2006/relationships/settings" Target="settings.xml"/><Relationship Id="rId12" Type="http://schemas.openxmlformats.org/officeDocument/2006/relationships/hyperlink" Target="https://www.rappahannock.edu/qep" TargetMode="External"/><Relationship Id="rId17" Type="http://schemas.openxmlformats.org/officeDocument/2006/relationships/hyperlink" Target="https://courses.vccs.edu/colleges/nova/courses/MTH167?filter=WW-ER"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ourses.vccs.edu/colleges/nova/courses/MTH161?filter=WW-ER" TargetMode="External"/><Relationship Id="rId20" Type="http://schemas.openxmlformats.org/officeDocument/2006/relationships/hyperlink" Target="http://www.rappahannock.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www.rappahannock.edu/policy/course-policiesrcc/" TargetMode="External"/><Relationship Id="rId5" Type="http://schemas.openxmlformats.org/officeDocument/2006/relationships/numbering" Target="numbering.xml"/><Relationship Id="rId15" Type="http://schemas.openxmlformats.org/officeDocument/2006/relationships/hyperlink" Target="https://courses.vccs.edu/colleges/nova/courses/ENG111?filter=WW-ER" TargetMode="External"/><Relationship Id="rId23" Type="http://schemas.openxmlformats.org/officeDocument/2006/relationships/hyperlink" Target="mailto:dkeel@rappahannock.edu"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rappahannock.edu/studentservices/counseling-services/students-with-disabilit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dillon@rappahannock.edu" TargetMode="External"/><Relationship Id="rId22" Type="http://schemas.openxmlformats.org/officeDocument/2006/relationships/hyperlink" Target="mailto:ljustice@rappahannock.edu"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raziano.RCC\AppData\Local\Microsoft\Windows\INetCache\Content.Outlook\H4QAUPPR\ACAD-26_syllabus_template_fall2017%20(00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RCC Docs" ma:contentTypeID="0x010100CEF7E49EBB0BAA4A9DBD05E8A5A5372100905A11FD58217F499ECCAE7CFB7D5485" ma:contentTypeVersion="8" ma:contentTypeDescription="Content type for RCC Docs.  This content type will be used for the RCC Doc rollup webpart." ma:contentTypeScope="" ma:versionID="c12df989ecc2835e49a55a8f64891258">
  <xsd:schema xmlns:xsd="http://www.w3.org/2001/XMLSchema" xmlns:xs="http://www.w3.org/2001/XMLSchema" xmlns:p="http://schemas.microsoft.com/office/2006/metadata/properties" xmlns:ns2="6472b344-69a0-4f6c-b33d-fb63b78f2708" xmlns:ns3="ad2bc089-b60c-49a0-914e-34e5c91c35ba" targetNamespace="http://schemas.microsoft.com/office/2006/metadata/properties" ma:root="true" ma:fieldsID="787d8903baa245b3525ded5ba3f7066c" ns2:_="" ns3:_="">
    <xsd:import namespace="6472b344-69a0-4f6c-b33d-fb63b78f2708"/>
    <xsd:import namespace="ad2bc089-b60c-49a0-914e-34e5c91c35ba"/>
    <xsd:element name="properties">
      <xsd:complexType>
        <xsd:sequence>
          <xsd:element name="documentManagement">
            <xsd:complexType>
              <xsd:all>
                <xsd:element ref="ns2:AddtoDocumentRollupList" minOccurs="0"/>
                <xsd:element ref="ns2:Form" minOccurs="0"/>
                <xsd:element ref="ns2:RCCDocsSubject" minOccurs="0"/>
                <xsd:element ref="ns3:Manu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72b344-69a0-4f6c-b33d-fb63b78f2708" elementFormDefault="qualified">
    <xsd:import namespace="http://schemas.microsoft.com/office/2006/documentManagement/types"/>
    <xsd:import namespace="http://schemas.microsoft.com/office/infopath/2007/PartnerControls"/>
    <xsd:element name="AddtoDocumentRollupList" ma:index="8" nillable="true" ma:displayName="AddtoDocumentRollupList" ma:default="1" ma:description="Select checkbox if this document should appear in the RCC Docs rollup library." ma:internalName="AddtoDocumentRollupList">
      <xsd:simpleType>
        <xsd:restriction base="dms:Boolean"/>
      </xsd:simpleType>
    </xsd:element>
    <xsd:element name="Form" ma:index="9" nillable="true" ma:displayName="Form" ma:default="0" ma:description="Check this box if the document loaded is a form." ma:internalName="Form">
      <xsd:simpleType>
        <xsd:restriction base="dms:Boolean"/>
      </xsd:simpleType>
    </xsd:element>
    <xsd:element name="RCCDocsSubject" ma:index="10" nillable="true" ma:displayName="RCC Docs Subject" ma:default="Academics" ma:description="Subject area for the document." ma:format="Dropdown" ma:internalName="RCCDocsSubject" ma:readOnly="false">
      <xsd:simpleType>
        <xsd:restriction base="dms:Choice">
          <xsd:enumeration value="Academics"/>
          <xsd:enumeration value="Admissions and Records"/>
          <xsd:enumeration value="Buildings and Grounds"/>
          <xsd:enumeration value="Business Office"/>
          <xsd:enumeration value="Emergency Operations and Procedures"/>
          <xsd:enumeration value="Financial Aid"/>
          <xsd:enumeration value="Foundation/EFI"/>
          <xsd:enumeration value="Human Resources"/>
          <xsd:enumeration value="IT Services"/>
          <xsd:enumeration value="Library"/>
          <xsd:enumeration value="Learning Resources"/>
          <xsd:enumeration value="Marketing"/>
          <xsd:enumeration value="Office of VP Administration and Finance"/>
          <xsd:enumeration value="Student Activities"/>
          <xsd:enumeration value="Student Development"/>
          <xsd:enumeration value="VCCS"/>
          <xsd:enumeration value="Workforce"/>
        </xsd:restriction>
      </xsd:simpleType>
    </xsd:element>
  </xsd:schema>
  <xsd:schema xmlns:xsd="http://www.w3.org/2001/XMLSchema" xmlns:xs="http://www.w3.org/2001/XMLSchema" xmlns:dms="http://schemas.microsoft.com/office/2006/documentManagement/types" xmlns:pc="http://schemas.microsoft.com/office/infopath/2007/PartnerControls" targetNamespace="ad2bc089-b60c-49a0-914e-34e5c91c35ba" elementFormDefault="qualified">
    <xsd:import namespace="http://schemas.microsoft.com/office/2006/documentManagement/types"/>
    <xsd:import namespace="http://schemas.microsoft.com/office/infopath/2007/PartnerControls"/>
    <xsd:element name="Manual" ma:index="11" nillable="true" ma:displayName="Manual" ma:default="0" ma:internalName="Manual">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nual xmlns="ad2bc089-b60c-49a0-914e-34e5c91c35ba">false</Manual>
    <Form xmlns="6472b344-69a0-4f6c-b33d-fb63b78f2708">true</Form>
    <RCCDocsSubject xmlns="6472b344-69a0-4f6c-b33d-fb63b78f2708">Academics</RCCDocsSubject>
    <AddtoDocumentRollupList xmlns="6472b344-69a0-4f6c-b33d-fb63b78f2708">true</AddtoDocumentRollupLis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04078-52AF-495F-A903-665DF7AE6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72b344-69a0-4f6c-b33d-fb63b78f2708"/>
    <ds:schemaRef ds:uri="ad2bc089-b60c-49a0-914e-34e5c91c3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A7063A-F885-4B4A-BEDB-F2809B7DE951}">
  <ds:schemaRefs>
    <ds:schemaRef ds:uri="http://schemas.microsoft.com/office/2006/metadata/properties"/>
    <ds:schemaRef ds:uri="http://schemas.microsoft.com/office/infopath/2007/PartnerControls"/>
    <ds:schemaRef ds:uri="ad2bc089-b60c-49a0-914e-34e5c91c35ba"/>
    <ds:schemaRef ds:uri="6472b344-69a0-4f6c-b33d-fb63b78f2708"/>
  </ds:schemaRefs>
</ds:datastoreItem>
</file>

<file path=customXml/itemProps3.xml><?xml version="1.0" encoding="utf-8"?>
<ds:datastoreItem xmlns:ds="http://schemas.openxmlformats.org/officeDocument/2006/customXml" ds:itemID="{B5ADB1FD-EF35-482A-9538-F7F9CDBC738C}">
  <ds:schemaRefs>
    <ds:schemaRef ds:uri="http://schemas.microsoft.com/sharepoint/v3/contenttype/forms"/>
  </ds:schemaRefs>
</ds:datastoreItem>
</file>

<file path=customXml/itemProps4.xml><?xml version="1.0" encoding="utf-8"?>
<ds:datastoreItem xmlns:ds="http://schemas.openxmlformats.org/officeDocument/2006/customXml" ds:itemID="{2A386A4B-2FCB-425F-9C49-0A361EF97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ACAD-26_syllabus_template_fall2017 (003)</Template>
  <TotalTime>1</TotalTime>
  <Pages>6</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ACAD-26 Syllabus Template Rev. Summer2015</vt:lpstr>
    </vt:vector>
  </TitlesOfParts>
  <Company>HP</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ACAD-26 Syllabus Template Rev. Summer2015</dc:title>
  <dc:creator>Graziano Canice</dc:creator>
  <cp:keywords>Syllabus</cp:keywords>
  <cp:lastModifiedBy>Stacey Dillon</cp:lastModifiedBy>
  <cp:revision>3</cp:revision>
  <cp:lastPrinted>2018-07-26T17:28:00Z</cp:lastPrinted>
  <dcterms:created xsi:type="dcterms:W3CDTF">2019-11-19T17:18:00Z</dcterms:created>
  <dcterms:modified xsi:type="dcterms:W3CDTF">2019-11-19T17:19:00Z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0x010100CEF7E49EBB0BAA4A9DBD05E8A5A5372100905A11FD58217F499ECCAE7CFB7D5485</vt:lpwstr>
  </property>
</Properties>
</file>